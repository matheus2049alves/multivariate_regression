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D7233" w14:textId="77777777" w:rsidR="00AF3A03" w:rsidRDefault="001D76B6">
      <w:pPr>
        <w:spacing w:before="62" w:line="230" w:lineRule="auto"/>
        <w:ind w:left="2143" w:right="2141"/>
        <w:jc w:val="center"/>
        <w:rPr>
          <w:rFonts w:ascii="Palatino Linotype" w:hAnsi="Palatino Linotype"/>
          <w:b/>
          <w:sz w:val="21"/>
        </w:rPr>
      </w:pPr>
      <w:r>
        <w:rPr>
          <w:rFonts w:ascii="Palatino Linotype" w:hAnsi="Palatino Linotype"/>
          <w:b/>
          <w:noProof/>
          <w:sz w:val="21"/>
        </w:rPr>
        <w:drawing>
          <wp:anchor distT="0" distB="0" distL="0" distR="0" simplePos="0" relativeHeight="15728640" behindDoc="0" locked="0" layoutInCell="1" allowOverlap="1" wp14:anchorId="0147445B" wp14:editId="2615F58E">
            <wp:simplePos x="0" y="0"/>
            <wp:positionH relativeFrom="page">
              <wp:posOffset>1127124</wp:posOffset>
            </wp:positionH>
            <wp:positionV relativeFrom="paragraph">
              <wp:posOffset>52738</wp:posOffset>
            </wp:positionV>
            <wp:extent cx="715046" cy="71438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46" cy="71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noProof/>
          <w:sz w:val="21"/>
        </w:rPr>
        <w:drawing>
          <wp:anchor distT="0" distB="0" distL="0" distR="0" simplePos="0" relativeHeight="15729152" behindDoc="0" locked="0" layoutInCell="1" allowOverlap="1" wp14:anchorId="337A1FA8" wp14:editId="6F1D318E">
            <wp:simplePos x="0" y="0"/>
            <wp:positionH relativeFrom="page">
              <wp:posOffset>6077869</wp:posOffset>
            </wp:positionH>
            <wp:positionV relativeFrom="paragraph">
              <wp:posOffset>52691</wp:posOffset>
            </wp:positionV>
            <wp:extent cx="715159" cy="74255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59" cy="74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b/>
          <w:w w:val="105"/>
          <w:sz w:val="21"/>
        </w:rPr>
        <w:t>Universidade Federal do Maranhão - UFMA Centro de Ciências Exatas e Tecnologia - CCET</w:t>
      </w:r>
    </w:p>
    <w:p w14:paraId="1F02F69B" w14:textId="77777777" w:rsidR="00AF3A03" w:rsidRDefault="001D76B6">
      <w:pPr>
        <w:spacing w:line="230" w:lineRule="auto"/>
        <w:ind w:left="1015" w:right="1011"/>
        <w:jc w:val="center"/>
        <w:rPr>
          <w:rFonts w:ascii="Palatino Linotype" w:hAnsi="Palatino Linotype"/>
          <w:b/>
          <w:sz w:val="21"/>
        </w:rPr>
      </w:pPr>
      <w:r>
        <w:rPr>
          <w:rFonts w:ascii="Palatino Linotype" w:hAnsi="Palatino Linotype"/>
          <w:b/>
          <w:w w:val="105"/>
          <w:sz w:val="21"/>
        </w:rPr>
        <w:t xml:space="preserve">Coordenação do Curso de Engenharia da Computação - CCEC </w:t>
      </w:r>
      <w:r w:rsidR="008526D2">
        <w:rPr>
          <w:rFonts w:ascii="Palatino Linotype" w:hAnsi="Palatino Linotype"/>
          <w:b/>
          <w:w w:val="105"/>
          <w:sz w:val="21"/>
        </w:rPr>
        <w:t>Fundamentos de Redes Neurais</w:t>
      </w:r>
    </w:p>
    <w:p w14:paraId="4FBB573F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610EFBE7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16E2BBF7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1351AD8D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3F7BC441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0A24B6C7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3D849682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228EC522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5A2D5CE7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1951E290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756D5D37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7F9DFBF1" w14:textId="77777777" w:rsidR="00AF3A03" w:rsidRDefault="00AF3A03">
      <w:pPr>
        <w:pStyle w:val="Corpodetexto"/>
        <w:rPr>
          <w:rFonts w:ascii="Palatino Linotype"/>
          <w:b/>
          <w:sz w:val="21"/>
        </w:rPr>
      </w:pPr>
    </w:p>
    <w:p w14:paraId="6AD73B38" w14:textId="77777777" w:rsidR="00AF3A03" w:rsidRDefault="00AF3A03">
      <w:pPr>
        <w:pStyle w:val="Corpodetexto"/>
        <w:spacing w:before="180"/>
        <w:rPr>
          <w:rFonts w:ascii="Palatino Linotype"/>
          <w:b/>
          <w:sz w:val="21"/>
        </w:rPr>
      </w:pPr>
    </w:p>
    <w:p w14:paraId="5E07B81F" w14:textId="4EEF5578" w:rsidR="00AF3A03" w:rsidRPr="00180DB5" w:rsidRDefault="009C5B85" w:rsidP="00180DB5">
      <w:pPr>
        <w:pStyle w:val="Corpodetexto"/>
        <w:jc w:val="center"/>
        <w:rPr>
          <w:b/>
          <w:sz w:val="34"/>
        </w:rPr>
      </w:pPr>
      <w:r w:rsidRPr="00180DB5">
        <w:rPr>
          <w:b/>
          <w:w w:val="105"/>
          <w:sz w:val="34"/>
        </w:rPr>
        <w:t xml:space="preserve">TÓPICOS EM ENGENHARIA DA COMPUTAÇÃO II - FUNDAMENTOS DE REDES NEURAIS </w:t>
      </w:r>
      <w:r w:rsidR="00D34021">
        <w:rPr>
          <w:b/>
          <w:w w:val="105"/>
          <w:sz w:val="34"/>
        </w:rPr>
        <w:t>– REGRESSÃO LINEAR</w:t>
      </w:r>
      <w:ins w:id="0" w:author="Matheus costa alves" w:date="2025-05-06T15:41:00Z" w16du:dateUtc="2025-05-06T18:41:00Z">
        <w:r w:rsidR="000B1DEE">
          <w:rPr>
            <w:b/>
            <w:w w:val="105"/>
            <w:sz w:val="34"/>
          </w:rPr>
          <w:t xml:space="preserve"> MULTIVARIADA</w:t>
        </w:r>
      </w:ins>
    </w:p>
    <w:p w14:paraId="692F62F0" w14:textId="77777777" w:rsidR="00AF3A03" w:rsidRDefault="00AF3A03">
      <w:pPr>
        <w:pStyle w:val="Corpodetexto"/>
        <w:rPr>
          <w:rFonts w:ascii="Palatino Linotype"/>
          <w:b/>
          <w:sz w:val="34"/>
        </w:rPr>
      </w:pPr>
    </w:p>
    <w:p w14:paraId="59F37DAF" w14:textId="77777777" w:rsidR="00AF3A03" w:rsidRDefault="00AF3A03">
      <w:pPr>
        <w:pStyle w:val="Corpodetexto"/>
        <w:spacing w:before="180"/>
        <w:rPr>
          <w:rFonts w:ascii="Palatino Linotype"/>
          <w:b/>
          <w:sz w:val="34"/>
        </w:rPr>
      </w:pPr>
    </w:p>
    <w:p w14:paraId="6D297D03" w14:textId="77777777" w:rsidR="00180DB5" w:rsidRDefault="00180DB5">
      <w:pPr>
        <w:pStyle w:val="Corpodetexto"/>
        <w:spacing w:before="180"/>
        <w:rPr>
          <w:rFonts w:ascii="Palatino Linotype"/>
          <w:b/>
          <w:sz w:val="34"/>
        </w:rPr>
      </w:pPr>
    </w:p>
    <w:p w14:paraId="6BADBF25" w14:textId="77777777" w:rsidR="006C65A2" w:rsidRPr="006C65A2" w:rsidRDefault="001D76B6" w:rsidP="001A408C">
      <w:pPr>
        <w:pStyle w:val="Corpodetexto"/>
        <w:tabs>
          <w:tab w:val="left" w:pos="2990"/>
        </w:tabs>
        <w:spacing w:line="252" w:lineRule="auto"/>
        <w:ind w:left="1824" w:right="3160" w:hanging="15"/>
      </w:pPr>
      <w:r>
        <w:rPr>
          <w:w w:val="105"/>
        </w:rPr>
        <w:t>Prof.</w:t>
      </w:r>
      <w:r>
        <w:rPr>
          <w:spacing w:val="40"/>
          <w:w w:val="105"/>
        </w:rPr>
        <w:t xml:space="preserve"> </w:t>
      </w:r>
      <w:r>
        <w:rPr>
          <w:w w:val="105"/>
        </w:rPr>
        <w:t>Dr.</w:t>
      </w:r>
      <w:r w:rsidR="001A408C">
        <w:t xml:space="preserve"> Thales Levi Azevedo Valente </w:t>
      </w:r>
      <w:r w:rsidR="006C65A2">
        <w:rPr>
          <w:spacing w:val="-2"/>
          <w:w w:val="105"/>
        </w:rPr>
        <w:t>Discente:</w:t>
      </w:r>
      <w:r w:rsidR="006C65A2">
        <w:t xml:space="preserve">    </w:t>
      </w:r>
      <w:r w:rsidR="006C65A2" w:rsidRPr="00AA202E">
        <w:rPr>
          <w:spacing w:val="-2"/>
          <w:w w:val="105"/>
        </w:rPr>
        <w:t>Matheus Costa</w:t>
      </w:r>
      <w:r w:rsidR="006C65A2">
        <w:rPr>
          <w:spacing w:val="-2"/>
          <w:w w:val="105"/>
        </w:rPr>
        <w:t xml:space="preserve"> </w:t>
      </w:r>
      <w:r w:rsidR="006C65A2" w:rsidRPr="00AA202E">
        <w:rPr>
          <w:spacing w:val="-2"/>
          <w:w w:val="105"/>
        </w:rPr>
        <w:t>Alve</w:t>
      </w:r>
      <w:r w:rsidR="006C65A2">
        <w:rPr>
          <w:spacing w:val="-2"/>
          <w:w w:val="105"/>
        </w:rPr>
        <w:t xml:space="preserve">s </w:t>
      </w:r>
    </w:p>
    <w:p w14:paraId="038ACD61" w14:textId="77777777" w:rsidR="006C65A2" w:rsidRDefault="006C65A2" w:rsidP="006C65A2">
      <w:pPr>
        <w:rPr>
          <w:sz w:val="24"/>
          <w:szCs w:val="24"/>
        </w:rPr>
      </w:pPr>
    </w:p>
    <w:p w14:paraId="7EF5BB1B" w14:textId="77777777" w:rsidR="006C65A2" w:rsidRPr="006C65A2" w:rsidRDefault="006C65A2" w:rsidP="006C65A2"/>
    <w:p w14:paraId="3417F5D8" w14:textId="77777777" w:rsidR="00AF3A03" w:rsidRDefault="00AF3A03">
      <w:pPr>
        <w:pStyle w:val="Corpodetexto"/>
      </w:pPr>
    </w:p>
    <w:p w14:paraId="163F1CD7" w14:textId="77777777" w:rsidR="00AF3A03" w:rsidRDefault="00AF3A03">
      <w:pPr>
        <w:pStyle w:val="Corpodetexto"/>
      </w:pPr>
    </w:p>
    <w:p w14:paraId="0E420E85" w14:textId="77777777" w:rsidR="00AF3A03" w:rsidDel="000B1DEE" w:rsidRDefault="00AF3A03">
      <w:pPr>
        <w:pStyle w:val="Corpodetexto"/>
        <w:rPr>
          <w:del w:id="1" w:author="Matheus costa alves" w:date="2025-05-06T15:40:00Z" w16du:dateUtc="2025-05-06T18:40:00Z"/>
        </w:rPr>
      </w:pPr>
    </w:p>
    <w:p w14:paraId="1733B074" w14:textId="77777777" w:rsidR="00180DB5" w:rsidRDefault="00180DB5" w:rsidP="001A408C">
      <w:pPr>
        <w:pStyle w:val="Corpodetexto"/>
        <w:sectPr w:rsidR="00180DB5" w:rsidSect="001503BD">
          <w:footerReference w:type="default" r:id="rId10"/>
          <w:pgSz w:w="11910" w:h="16840"/>
          <w:pgMar w:top="1620" w:right="992" w:bottom="2320" w:left="1559" w:header="0" w:footer="2131" w:gutter="0"/>
          <w:cols w:space="720"/>
        </w:sectPr>
      </w:pPr>
    </w:p>
    <w:bookmarkStart w:id="2" w:name="SUMÁRIO" w:displacedByCustomXml="next"/>
    <w:bookmarkEnd w:id="2" w:displacedByCustomXml="next"/>
    <w:bookmarkStart w:id="3" w:name="INTRODUÇÃO" w:displacedByCustomXml="next"/>
    <w:bookmarkEnd w:id="3" w:displacedByCustomXml="next"/>
    <w:bookmarkStart w:id="4" w:name="_bookmark0" w:displacedByCustomXml="next"/>
    <w:bookmarkEnd w:id="4" w:displacedByCustomXml="next"/>
    <w:bookmarkStart w:id="5" w:name="OBJETIVOS" w:displacedByCustomXml="next"/>
    <w:bookmarkEnd w:id="5" w:displacedByCustomXml="next"/>
    <w:bookmarkStart w:id="6" w:name="_bookmark1" w:displacedByCustomXml="next"/>
    <w:bookmarkEnd w:id="6" w:displacedByCustomXml="next"/>
    <w:bookmarkStart w:id="7" w:name="Objetivo_Geral" w:displacedByCustomXml="next"/>
    <w:bookmarkEnd w:id="7" w:displacedByCustomXml="next"/>
    <w:bookmarkStart w:id="8" w:name="_bookmark2" w:displacedByCustomXml="next"/>
    <w:bookmarkEnd w:id="8" w:displacedByCustomXml="next"/>
    <w:bookmarkStart w:id="9" w:name="Objetivos_Específicos" w:displacedByCustomXml="next"/>
    <w:bookmarkEnd w:id="9" w:displacedByCustomXml="next"/>
    <w:bookmarkStart w:id="10" w:name="_bookmark3" w:displacedByCustomXml="next"/>
    <w:bookmarkEnd w:id="10" w:displacedByCustomXml="next"/>
    <w:bookmarkStart w:id="11" w:name="REFERENCIAL_TEÓRICO" w:displacedByCustomXml="next"/>
    <w:bookmarkEnd w:id="11" w:displacedByCustomXml="next"/>
    <w:bookmarkStart w:id="12" w:name="_bookmark4" w:displacedByCustomXml="next"/>
    <w:bookmarkEnd w:id="12" w:displacedByCustomXml="next"/>
    <w:customXmlInsRangeStart w:id="13" w:author="Matheus costa alves" w:date="2025-05-06T15:42:00Z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en-US"/>
        </w:rPr>
        <w:id w:val="2017720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3"/>
        <w:p w14:paraId="614C87FD" w14:textId="7FF6DA4E" w:rsidR="006061B1" w:rsidRDefault="006061B1">
          <w:pPr>
            <w:pStyle w:val="CabealhodoSumrio"/>
            <w:rPr>
              <w:ins w:id="14" w:author="Matheus costa alves" w:date="2025-05-06T15:42:00Z" w16du:dateUtc="2025-05-06T18:42:00Z"/>
            </w:rPr>
          </w:pPr>
          <w:ins w:id="15" w:author="Matheus costa alves" w:date="2025-05-06T15:42:00Z" w16du:dateUtc="2025-05-06T18:42:00Z">
            <w:r>
              <w:t>Sumário</w:t>
            </w:r>
          </w:ins>
        </w:p>
        <w:p w14:paraId="79F2E054" w14:textId="76A0DF90" w:rsidR="00EB54F5" w:rsidRDefault="006061B1">
          <w:pPr>
            <w:pStyle w:val="Sumrio1"/>
            <w:tabs>
              <w:tab w:val="right" w:leader="dot" w:pos="9349"/>
            </w:tabs>
            <w:rPr>
              <w:ins w:id="16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17" w:author="Matheus costa alves" w:date="2025-05-06T15:42:00Z" w16du:dateUtc="2025-05-06T18:42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8" w:author="Matheus costa alves" w:date="2025-05-06T15:45:00Z" w16du:dateUtc="2025-05-06T18:45:00Z">
            <w:r w:rsidR="00EB54F5" w:rsidRPr="00BC55B4">
              <w:rPr>
                <w:rStyle w:val="Hyperlink"/>
                <w:noProof/>
              </w:rPr>
              <w:fldChar w:fldCharType="begin"/>
            </w:r>
            <w:r w:rsidR="00EB54F5" w:rsidRPr="00BC55B4">
              <w:rPr>
                <w:rStyle w:val="Hyperlink"/>
                <w:noProof/>
              </w:rPr>
              <w:instrText xml:space="preserve"> </w:instrText>
            </w:r>
            <w:r w:rsidR="00EB54F5">
              <w:rPr>
                <w:noProof/>
              </w:rPr>
              <w:instrText>HYPERLINK \l "_Toc197438763"</w:instrText>
            </w:r>
            <w:r w:rsidR="00EB54F5" w:rsidRPr="00BC55B4">
              <w:rPr>
                <w:rStyle w:val="Hyperlink"/>
                <w:noProof/>
              </w:rPr>
              <w:instrText xml:space="preserve"> </w:instrText>
            </w:r>
            <w:r w:rsidR="00EB54F5" w:rsidRPr="00BC55B4">
              <w:rPr>
                <w:rStyle w:val="Hyperlink"/>
                <w:noProof/>
              </w:rPr>
            </w:r>
            <w:r w:rsidR="00EB54F5" w:rsidRPr="00BC55B4">
              <w:rPr>
                <w:rStyle w:val="Hyperlink"/>
                <w:noProof/>
              </w:rPr>
              <w:fldChar w:fldCharType="separate"/>
            </w:r>
            <w:r w:rsidR="00EB54F5" w:rsidRPr="00BC55B4">
              <w:rPr>
                <w:rStyle w:val="Hyperlink"/>
                <w:noProof/>
              </w:rPr>
              <w:t>1 INTRODUÇÃO</w:t>
            </w:r>
            <w:r w:rsidR="00EB54F5">
              <w:rPr>
                <w:noProof/>
                <w:webHidden/>
              </w:rPr>
              <w:tab/>
            </w:r>
            <w:r w:rsidR="00EB54F5">
              <w:rPr>
                <w:noProof/>
                <w:webHidden/>
              </w:rPr>
              <w:fldChar w:fldCharType="begin"/>
            </w:r>
            <w:r w:rsidR="00EB54F5">
              <w:rPr>
                <w:noProof/>
                <w:webHidden/>
              </w:rPr>
              <w:instrText xml:space="preserve"> PAGEREF _Toc197438763 \h </w:instrText>
            </w:r>
          </w:ins>
          <w:r w:rsidR="00EB54F5">
            <w:rPr>
              <w:noProof/>
              <w:webHidden/>
            </w:rPr>
          </w:r>
          <w:r w:rsidR="00EB54F5">
            <w:rPr>
              <w:noProof/>
              <w:webHidden/>
            </w:rPr>
            <w:fldChar w:fldCharType="separate"/>
          </w:r>
          <w:ins w:id="19" w:author="Matheus costa alves" w:date="2025-05-06T15:45:00Z" w16du:dateUtc="2025-05-06T18:45:00Z">
            <w:r w:rsidR="00EB54F5">
              <w:rPr>
                <w:noProof/>
                <w:webHidden/>
              </w:rPr>
              <w:t>3</w:t>
            </w:r>
            <w:r w:rsidR="00EB54F5">
              <w:rPr>
                <w:noProof/>
                <w:webHidden/>
              </w:rPr>
              <w:fldChar w:fldCharType="end"/>
            </w:r>
            <w:r w:rsidR="00EB54F5" w:rsidRPr="00BC55B4">
              <w:rPr>
                <w:rStyle w:val="Hyperlink"/>
                <w:noProof/>
              </w:rPr>
              <w:fldChar w:fldCharType="end"/>
            </w:r>
          </w:ins>
        </w:p>
        <w:p w14:paraId="7594DEF6" w14:textId="507CEEA3" w:rsidR="00EB54F5" w:rsidRDefault="00EB54F5">
          <w:pPr>
            <w:pStyle w:val="Sumrio1"/>
            <w:tabs>
              <w:tab w:val="right" w:leader="dot" w:pos="9349"/>
            </w:tabs>
            <w:rPr>
              <w:ins w:id="20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21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"_Toc197438764"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</w:rPr>
              <w:t>2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Matheus costa alves" w:date="2025-05-06T15:45:00Z" w16du:dateUtc="2025-05-06T18:4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6B3A8BA9" w14:textId="23A3EA18" w:rsidR="00EB54F5" w:rsidRDefault="00EB54F5">
          <w:pPr>
            <w:pStyle w:val="Sumrio2"/>
            <w:tabs>
              <w:tab w:val="right" w:leader="dot" w:pos="9349"/>
            </w:tabs>
            <w:rPr>
              <w:ins w:id="23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24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"_Toc197438765"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  <w:lang w:val="pt-BR"/>
              </w:rPr>
              <w:t>2.1 Função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Matheus costa alves" w:date="2025-05-06T15:45:00Z" w16du:dateUtc="2025-05-06T18:4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400CBBD2" w14:textId="7B7C637C" w:rsidR="00EB54F5" w:rsidRDefault="00EB54F5">
          <w:pPr>
            <w:pStyle w:val="Sumrio2"/>
            <w:tabs>
              <w:tab w:val="right" w:leader="dot" w:pos="9349"/>
            </w:tabs>
            <w:rPr>
              <w:ins w:id="26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27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"_Toc197438766"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  <w:lang w:val="pt-BR"/>
              </w:rPr>
              <w:t>2.2 Gradiente Descendente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Matheus costa alves" w:date="2025-05-06T15:45:00Z" w16du:dateUtc="2025-05-06T18:4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438E30A5" w14:textId="04BC97F0" w:rsidR="00EB54F5" w:rsidRDefault="00EB54F5">
          <w:pPr>
            <w:pStyle w:val="Sumrio2"/>
            <w:tabs>
              <w:tab w:val="right" w:leader="dot" w:pos="9349"/>
            </w:tabs>
            <w:rPr>
              <w:ins w:id="29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30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"_Toc197438767"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  <w:lang w:val="pt-BR"/>
              </w:rPr>
              <w:t xml:space="preserve">2.3 </w:t>
            </w:r>
            <w:r w:rsidRPr="00BC55B4">
              <w:rPr>
                <w:rStyle w:val="Hyperlink"/>
                <w:noProof/>
              </w:rPr>
              <w:t>Equação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Matheus costa alves" w:date="2025-05-06T15:45:00Z" w16du:dateUtc="2025-05-06T18:4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40ECFD1D" w14:textId="4BC1F487" w:rsidR="00EB54F5" w:rsidRDefault="00EB54F5">
          <w:pPr>
            <w:pStyle w:val="Sumrio2"/>
            <w:tabs>
              <w:tab w:val="right" w:leader="dot" w:pos="9349"/>
            </w:tabs>
            <w:rPr>
              <w:ins w:id="32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33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"_Toc197438768"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  <w:lang w:val="pt-BR"/>
              </w:rPr>
              <w:t>2.4 Normalização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Matheus costa alves" w:date="2025-05-06T15:45:00Z" w16du:dateUtc="2025-05-06T18:4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5EB70CD6" w14:textId="13F16B47" w:rsidR="00EB54F5" w:rsidRDefault="00EB54F5">
          <w:pPr>
            <w:pStyle w:val="Sumrio3"/>
            <w:tabs>
              <w:tab w:val="right" w:leader="dot" w:pos="9349"/>
            </w:tabs>
            <w:rPr>
              <w:ins w:id="35" w:author="Matheus costa alves" w:date="2025-05-06T15:45:00Z" w16du:dateUtc="2025-05-06T18:45:00Z"/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36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"_Toc197438769"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</w:rPr>
              <w:t>2.4.1 Normalização Min-Max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Matheus costa alves" w:date="2025-05-06T15:45:00Z" w16du:dateUtc="2025-05-06T18:4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2F745CA3" w14:textId="7C02C2BA" w:rsidR="00EB54F5" w:rsidRDefault="00EB54F5">
          <w:pPr>
            <w:pStyle w:val="Sumrio3"/>
            <w:tabs>
              <w:tab w:val="right" w:leader="dot" w:pos="9349"/>
            </w:tabs>
            <w:rPr>
              <w:ins w:id="38" w:author="Matheus costa alves" w:date="2025-05-06T15:45:00Z" w16du:dateUtc="2025-05-06T18:45:00Z"/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39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"_Toc197438770"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</w:rPr>
              <w:t>2.4.2 Normalização Z-score (padronização)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Matheus costa alves" w:date="2025-05-06T15:45:00Z" w16du:dateUtc="2025-05-06T18:4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1E12AC76" w14:textId="425FB583" w:rsidR="00EB54F5" w:rsidRDefault="00EB54F5">
          <w:pPr>
            <w:pStyle w:val="Sumrio1"/>
            <w:tabs>
              <w:tab w:val="right" w:leader="dot" w:pos="9349"/>
            </w:tabs>
            <w:rPr>
              <w:ins w:id="41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42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"_Toc197438771"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</w:rPr>
              <w:t>3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Matheus costa alves" w:date="2025-05-06T15:45:00Z" w16du:dateUtc="2025-05-06T18:4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4D6EFD23" w14:textId="5E24FFC3" w:rsidR="00EB54F5" w:rsidRDefault="00EB54F5">
          <w:pPr>
            <w:pStyle w:val="Sumrio1"/>
            <w:tabs>
              <w:tab w:val="right" w:leader="dot" w:pos="9349"/>
            </w:tabs>
            <w:rPr>
              <w:ins w:id="44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45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"_Toc197438772"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</w:rPr>
              <w:t>4 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Matheus costa alves" w:date="2025-05-06T15:45:00Z" w16du:dateUtc="2025-05-06T18:4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35F2127D" w14:textId="2CF5D81E" w:rsidR="00EB54F5" w:rsidRDefault="00EB54F5">
          <w:pPr>
            <w:pStyle w:val="Sumrio2"/>
            <w:tabs>
              <w:tab w:val="right" w:leader="dot" w:pos="9349"/>
            </w:tabs>
            <w:rPr>
              <w:ins w:id="47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48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"_Toc197438773"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  <w:lang w:val="pt-BR"/>
              </w:rPr>
              <w:t xml:space="preserve">4.1 </w:t>
            </w:r>
            <w:r w:rsidRPr="00BC55B4">
              <w:rPr>
                <w:rStyle w:val="Hyperlink"/>
                <w:noProof/>
              </w:rPr>
              <w:t>Comparação entre Gradiente Descendente e Equação Normal com Normalização Z-score.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Matheus costa alves" w:date="2025-05-06T15:45:00Z" w16du:dateUtc="2025-05-06T18:45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22BC1908" w14:textId="494DAB67" w:rsidR="00EB54F5" w:rsidRDefault="00EB54F5">
          <w:pPr>
            <w:pStyle w:val="Sumrio2"/>
            <w:tabs>
              <w:tab w:val="right" w:leader="dot" w:pos="9349"/>
            </w:tabs>
            <w:rPr>
              <w:ins w:id="50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51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"_Toc197438774"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  <w:lang w:val="pt-BR"/>
              </w:rPr>
              <w:t xml:space="preserve">4.2 </w:t>
            </w:r>
            <w:r w:rsidRPr="00BC55B4">
              <w:rPr>
                <w:rStyle w:val="Hyperlink"/>
                <w:noProof/>
              </w:rPr>
              <w:t>Comparação entre Gradiente Descendente e Equação Normal com Normalização Min-Max.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Matheus costa alves" w:date="2025-05-06T15:45:00Z" w16du:dateUtc="2025-05-06T18:45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251916A8" w14:textId="1477F431" w:rsidR="00EB54F5" w:rsidRDefault="00EB54F5">
          <w:pPr>
            <w:pStyle w:val="Sumrio2"/>
            <w:tabs>
              <w:tab w:val="right" w:leader="dot" w:pos="9349"/>
            </w:tabs>
            <w:rPr>
              <w:ins w:id="53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54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"_Toc197438775"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  <w:lang w:val="pt-BR"/>
              </w:rPr>
              <w:t xml:space="preserve">4.3 </w:t>
            </w:r>
            <w:r w:rsidRPr="00BC55B4">
              <w:rPr>
                <w:rStyle w:val="Hyperlink"/>
                <w:noProof/>
              </w:rPr>
              <w:t>Comparação entre Gradiente Descendente e Equação Sem Normalização.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Matheus costa alves" w:date="2025-05-06T15:45:00Z" w16du:dateUtc="2025-05-06T18:45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4E870133" w14:textId="23D02114" w:rsidR="00EB54F5" w:rsidRDefault="00EB54F5">
          <w:pPr>
            <w:pStyle w:val="Sumrio2"/>
            <w:tabs>
              <w:tab w:val="right" w:leader="dot" w:pos="9349"/>
            </w:tabs>
            <w:rPr>
              <w:ins w:id="56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ins w:id="57" w:author="Matheus costa alves" w:date="2025-05-06T15:45:00Z" w16du:dateUtc="2025-05-06T18:45:00Z">
            <w:r w:rsidRPr="00BC55B4">
              <w:rPr>
                <w:rStyle w:val="Hyperlink"/>
                <w:noProof/>
              </w:rPr>
              <w:fldChar w:fldCharType="begin"/>
            </w:r>
            <w:r w:rsidRPr="00BC55B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"_Toc197438776"</w:instrText>
            </w:r>
            <w:r w:rsidRPr="00BC55B4">
              <w:rPr>
                <w:rStyle w:val="Hyperlink"/>
                <w:noProof/>
              </w:rPr>
              <w:instrText xml:space="preserve"> </w:instrText>
            </w:r>
            <w:r w:rsidRPr="00BC55B4">
              <w:rPr>
                <w:rStyle w:val="Hyperlink"/>
                <w:noProof/>
              </w:rPr>
            </w:r>
            <w:r w:rsidRPr="00BC55B4">
              <w:rPr>
                <w:rStyle w:val="Hyperlink"/>
                <w:noProof/>
              </w:rPr>
              <w:fldChar w:fldCharType="separate"/>
            </w:r>
            <w:r w:rsidRPr="00BC55B4">
              <w:rPr>
                <w:rStyle w:val="Hyperlink"/>
                <w:noProof/>
                <w:lang w:val="pt-BR"/>
              </w:rPr>
              <w:t xml:space="preserve">4.3 </w:t>
            </w:r>
            <w:r w:rsidRPr="00BC55B4">
              <w:rPr>
                <w:rStyle w:val="Hyperlink"/>
                <w:noProof/>
              </w:rPr>
              <w:t>Discussão Geral dos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_Toc197438776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Matheus costa alves" w:date="2025-05-06T15:45:00Z" w16du:dateUtc="2025-05-06T18:45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C55B4">
              <w:rPr>
                <w:rStyle w:val="Hyperlink"/>
                <w:noProof/>
              </w:rPr>
              <w:fldChar w:fldCharType="end"/>
            </w:r>
          </w:ins>
        </w:p>
        <w:p w14:paraId="70ED9D66" w14:textId="2C45D706" w:rsidR="006061B1" w:rsidDel="00EB54F5" w:rsidRDefault="006061B1">
          <w:pPr>
            <w:pStyle w:val="Sumrio1"/>
            <w:tabs>
              <w:tab w:val="right" w:leader="dot" w:pos="9349"/>
            </w:tabs>
            <w:rPr>
              <w:del w:id="59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60" w:author="Matheus costa alves" w:date="2025-05-06T15:45:00Z" w16du:dateUtc="2025-05-06T18:45:00Z">
            <w:r w:rsidRPr="00EB54F5" w:rsidDel="00EB54F5">
              <w:rPr>
                <w:rStyle w:val="Hyperlink"/>
                <w:noProof/>
              </w:rPr>
              <w:delText>1 INTRODUÇÃO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3</w:delText>
            </w:r>
          </w:del>
        </w:p>
        <w:p w14:paraId="66BC5361" w14:textId="601245EC" w:rsidR="006061B1" w:rsidDel="00EB54F5" w:rsidRDefault="006061B1">
          <w:pPr>
            <w:pStyle w:val="Sumrio1"/>
            <w:tabs>
              <w:tab w:val="right" w:leader="dot" w:pos="9349"/>
            </w:tabs>
            <w:rPr>
              <w:del w:id="61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62" w:author="Matheus costa alves" w:date="2025-05-06T15:45:00Z" w16du:dateUtc="2025-05-06T18:45:00Z">
            <w:r w:rsidRPr="00EB54F5" w:rsidDel="00EB54F5">
              <w:rPr>
                <w:rStyle w:val="Hyperlink"/>
                <w:noProof/>
              </w:rPr>
              <w:delText>2 FUNDAMENTAÇÃO TEÓRICA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3</w:delText>
            </w:r>
          </w:del>
        </w:p>
        <w:p w14:paraId="61D79DDB" w14:textId="5C13EC93" w:rsidR="006061B1" w:rsidDel="00EB54F5" w:rsidRDefault="006061B1">
          <w:pPr>
            <w:pStyle w:val="Sumrio2"/>
            <w:tabs>
              <w:tab w:val="right" w:leader="dot" w:pos="9349"/>
            </w:tabs>
            <w:rPr>
              <w:del w:id="63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64" w:author="Matheus costa alves" w:date="2025-05-06T15:45:00Z" w16du:dateUtc="2025-05-06T18:45:00Z">
            <w:r w:rsidRPr="00EB54F5" w:rsidDel="00EB54F5">
              <w:rPr>
                <w:rStyle w:val="Hyperlink"/>
                <w:noProof/>
                <w:lang w:val="pt-BR"/>
              </w:rPr>
              <w:delText>2.1 Função de Custo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4</w:delText>
            </w:r>
          </w:del>
        </w:p>
        <w:p w14:paraId="27CFD0CC" w14:textId="4E3209BC" w:rsidR="006061B1" w:rsidDel="00EB54F5" w:rsidRDefault="006061B1">
          <w:pPr>
            <w:pStyle w:val="Sumrio2"/>
            <w:tabs>
              <w:tab w:val="right" w:leader="dot" w:pos="9349"/>
            </w:tabs>
            <w:rPr>
              <w:del w:id="65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66" w:author="Matheus costa alves" w:date="2025-05-06T15:45:00Z" w16du:dateUtc="2025-05-06T18:45:00Z">
            <w:r w:rsidRPr="00EB54F5" w:rsidDel="00EB54F5">
              <w:rPr>
                <w:rStyle w:val="Hyperlink"/>
                <w:noProof/>
                <w:lang w:val="pt-BR"/>
              </w:rPr>
              <w:delText>2.2 Gradiente Descendente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5</w:delText>
            </w:r>
          </w:del>
        </w:p>
        <w:p w14:paraId="6A89EDB6" w14:textId="21CBCC14" w:rsidR="006061B1" w:rsidDel="00EB54F5" w:rsidRDefault="006061B1">
          <w:pPr>
            <w:pStyle w:val="Sumrio2"/>
            <w:tabs>
              <w:tab w:val="right" w:leader="dot" w:pos="9349"/>
            </w:tabs>
            <w:rPr>
              <w:del w:id="67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68" w:author="Matheus costa alves" w:date="2025-05-06T15:45:00Z" w16du:dateUtc="2025-05-06T18:45:00Z">
            <w:r w:rsidRPr="00EB54F5" w:rsidDel="00EB54F5">
              <w:rPr>
                <w:rStyle w:val="Hyperlink"/>
                <w:noProof/>
                <w:lang w:val="pt-BR"/>
              </w:rPr>
              <w:delText xml:space="preserve">2.3 </w:delText>
            </w:r>
            <w:r w:rsidRPr="00EB54F5" w:rsidDel="00EB54F5">
              <w:rPr>
                <w:rStyle w:val="Hyperlink"/>
                <w:noProof/>
              </w:rPr>
              <w:delText>Equação Normal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7</w:delText>
            </w:r>
          </w:del>
        </w:p>
        <w:p w14:paraId="48714385" w14:textId="4F59C0DC" w:rsidR="006061B1" w:rsidDel="00EB54F5" w:rsidRDefault="006061B1">
          <w:pPr>
            <w:pStyle w:val="Sumrio2"/>
            <w:tabs>
              <w:tab w:val="right" w:leader="dot" w:pos="9349"/>
            </w:tabs>
            <w:rPr>
              <w:del w:id="69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70" w:author="Matheus costa alves" w:date="2025-05-06T15:45:00Z" w16du:dateUtc="2025-05-06T18:45:00Z">
            <w:r w:rsidRPr="00EB54F5" w:rsidDel="00EB54F5">
              <w:rPr>
                <w:rStyle w:val="Hyperlink"/>
                <w:noProof/>
                <w:lang w:val="pt-BR"/>
              </w:rPr>
              <w:delText>2.4 Normalização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7</w:delText>
            </w:r>
          </w:del>
        </w:p>
        <w:p w14:paraId="3C382E71" w14:textId="37218E7A" w:rsidR="006061B1" w:rsidDel="00EB54F5" w:rsidRDefault="006061B1">
          <w:pPr>
            <w:pStyle w:val="Sumrio3"/>
            <w:tabs>
              <w:tab w:val="right" w:leader="dot" w:pos="9349"/>
            </w:tabs>
            <w:rPr>
              <w:del w:id="71" w:author="Matheus costa alves" w:date="2025-05-06T15:45:00Z" w16du:dateUtc="2025-05-06T18:45:00Z"/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72" w:author="Matheus costa alves" w:date="2025-05-06T15:45:00Z" w16du:dateUtc="2025-05-06T18:45:00Z">
            <w:r w:rsidRPr="00EB54F5" w:rsidDel="00EB54F5">
              <w:rPr>
                <w:rStyle w:val="Hyperlink"/>
                <w:noProof/>
              </w:rPr>
              <w:delText>2.3.1 Normalização Min-Max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8</w:delText>
            </w:r>
          </w:del>
        </w:p>
        <w:p w14:paraId="525A78D2" w14:textId="10B5036B" w:rsidR="006061B1" w:rsidDel="00EB54F5" w:rsidRDefault="006061B1">
          <w:pPr>
            <w:pStyle w:val="Sumrio3"/>
            <w:tabs>
              <w:tab w:val="right" w:leader="dot" w:pos="9349"/>
            </w:tabs>
            <w:rPr>
              <w:del w:id="73" w:author="Matheus costa alves" w:date="2025-05-06T15:45:00Z" w16du:dateUtc="2025-05-06T18:45:00Z"/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74" w:author="Matheus costa alves" w:date="2025-05-06T15:45:00Z" w16du:dateUtc="2025-05-06T18:45:00Z">
            <w:r w:rsidRPr="00EB54F5" w:rsidDel="00EB54F5">
              <w:rPr>
                <w:rStyle w:val="Hyperlink"/>
                <w:noProof/>
              </w:rPr>
              <w:delText>2.3.2 Normalização Z-score (padronização)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8</w:delText>
            </w:r>
          </w:del>
        </w:p>
        <w:p w14:paraId="73D9ECF9" w14:textId="0ACC83CC" w:rsidR="006061B1" w:rsidDel="00EB54F5" w:rsidRDefault="006061B1">
          <w:pPr>
            <w:pStyle w:val="Sumrio1"/>
            <w:tabs>
              <w:tab w:val="right" w:leader="dot" w:pos="9349"/>
            </w:tabs>
            <w:rPr>
              <w:del w:id="75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76" w:author="Matheus costa alves" w:date="2025-05-06T15:45:00Z" w16du:dateUtc="2025-05-06T18:45:00Z">
            <w:r w:rsidRPr="00EB54F5" w:rsidDel="00EB54F5">
              <w:rPr>
                <w:rStyle w:val="Hyperlink"/>
                <w:noProof/>
              </w:rPr>
              <w:delText>3 METODOLOGIA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9</w:delText>
            </w:r>
          </w:del>
        </w:p>
        <w:p w14:paraId="0A6500C0" w14:textId="38BAB75A" w:rsidR="006061B1" w:rsidDel="00EB54F5" w:rsidRDefault="006061B1">
          <w:pPr>
            <w:pStyle w:val="Sumrio1"/>
            <w:tabs>
              <w:tab w:val="right" w:leader="dot" w:pos="9349"/>
            </w:tabs>
            <w:rPr>
              <w:del w:id="77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78" w:author="Matheus costa alves" w:date="2025-05-06T15:45:00Z" w16du:dateUtc="2025-05-06T18:45:00Z">
            <w:r w:rsidRPr="00EB54F5" w:rsidDel="00EB54F5">
              <w:rPr>
                <w:rStyle w:val="Hyperlink"/>
                <w:noProof/>
              </w:rPr>
              <w:delText>4 RESULTADOS E DISCUSSÃO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9</w:delText>
            </w:r>
          </w:del>
        </w:p>
        <w:p w14:paraId="5FDA75A1" w14:textId="299ED776" w:rsidR="006061B1" w:rsidDel="00EB54F5" w:rsidRDefault="006061B1">
          <w:pPr>
            <w:pStyle w:val="Sumrio2"/>
            <w:tabs>
              <w:tab w:val="right" w:leader="dot" w:pos="9349"/>
            </w:tabs>
            <w:rPr>
              <w:del w:id="79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80" w:author="Matheus costa alves" w:date="2025-05-06T15:45:00Z" w16du:dateUtc="2025-05-06T18:45:00Z">
            <w:r w:rsidRPr="00EB54F5" w:rsidDel="00EB54F5">
              <w:rPr>
                <w:rStyle w:val="Hyperlink"/>
                <w:noProof/>
                <w:lang w:val="pt-BR"/>
              </w:rPr>
              <w:delText xml:space="preserve">4.1 </w:delText>
            </w:r>
            <w:r w:rsidRPr="00EB54F5" w:rsidDel="00EB54F5">
              <w:rPr>
                <w:rStyle w:val="Hyperlink"/>
                <w:noProof/>
              </w:rPr>
              <w:delText>Comparação entre Gradiente Descendente e Equação Normal com Normalização Z-score.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10</w:delText>
            </w:r>
          </w:del>
        </w:p>
        <w:p w14:paraId="5ADF7DF3" w14:textId="2DB39D1D" w:rsidR="006061B1" w:rsidDel="00EB54F5" w:rsidRDefault="006061B1">
          <w:pPr>
            <w:pStyle w:val="Sumrio2"/>
            <w:tabs>
              <w:tab w:val="right" w:leader="dot" w:pos="9349"/>
            </w:tabs>
            <w:rPr>
              <w:del w:id="81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82" w:author="Matheus costa alves" w:date="2025-05-06T15:45:00Z" w16du:dateUtc="2025-05-06T18:45:00Z">
            <w:r w:rsidRPr="00EB54F5" w:rsidDel="00EB54F5">
              <w:rPr>
                <w:rStyle w:val="Hyperlink"/>
                <w:noProof/>
                <w:lang w:val="pt-BR"/>
              </w:rPr>
              <w:delText xml:space="preserve">4.2 </w:delText>
            </w:r>
            <w:r w:rsidRPr="00EB54F5" w:rsidDel="00EB54F5">
              <w:rPr>
                <w:rStyle w:val="Hyperlink"/>
                <w:noProof/>
              </w:rPr>
              <w:delText>Comparação entre Gradiente Descendente e Equação Normal com Normalização Min-Max.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12</w:delText>
            </w:r>
          </w:del>
        </w:p>
        <w:p w14:paraId="4AEFB2A9" w14:textId="5DB8CEEB" w:rsidR="006061B1" w:rsidDel="00EB54F5" w:rsidRDefault="006061B1">
          <w:pPr>
            <w:pStyle w:val="Sumrio2"/>
            <w:tabs>
              <w:tab w:val="right" w:leader="dot" w:pos="9349"/>
            </w:tabs>
            <w:rPr>
              <w:del w:id="83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84" w:author="Matheus costa alves" w:date="2025-05-06T15:45:00Z" w16du:dateUtc="2025-05-06T18:45:00Z">
            <w:r w:rsidRPr="00EB54F5" w:rsidDel="00EB54F5">
              <w:rPr>
                <w:rStyle w:val="Hyperlink"/>
                <w:noProof/>
                <w:lang w:val="pt-BR"/>
              </w:rPr>
              <w:delText xml:space="preserve">4.3 </w:delText>
            </w:r>
            <w:r w:rsidRPr="00EB54F5" w:rsidDel="00EB54F5">
              <w:rPr>
                <w:rStyle w:val="Hyperlink"/>
                <w:noProof/>
              </w:rPr>
              <w:delText>Comparação entre Gradiente Descendente e Equação Sem Normalização.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15</w:delText>
            </w:r>
          </w:del>
        </w:p>
        <w:p w14:paraId="68A5DFFF" w14:textId="16156F22" w:rsidR="006061B1" w:rsidDel="00EB54F5" w:rsidRDefault="006061B1">
          <w:pPr>
            <w:pStyle w:val="Sumrio2"/>
            <w:tabs>
              <w:tab w:val="right" w:leader="dot" w:pos="9349"/>
            </w:tabs>
            <w:rPr>
              <w:del w:id="85" w:author="Matheus costa alves" w:date="2025-05-06T15:45:00Z" w16du:dateUtc="2025-05-06T18:45:00Z"/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del w:id="86" w:author="Matheus costa alves" w:date="2025-05-06T15:45:00Z" w16du:dateUtc="2025-05-06T18:45:00Z">
            <w:r w:rsidRPr="00EB54F5" w:rsidDel="00EB54F5">
              <w:rPr>
                <w:rStyle w:val="Hyperlink"/>
                <w:noProof/>
                <w:lang w:val="pt-BR"/>
              </w:rPr>
              <w:delText xml:space="preserve">4.3 </w:delText>
            </w:r>
            <w:r w:rsidRPr="00EB54F5" w:rsidDel="00EB54F5">
              <w:rPr>
                <w:rStyle w:val="Hyperlink"/>
                <w:noProof/>
              </w:rPr>
              <w:delText>Discussão Geral dos Resultados.</w:delText>
            </w:r>
            <w:r w:rsidDel="00EB54F5">
              <w:rPr>
                <w:noProof/>
                <w:webHidden/>
              </w:rPr>
              <w:tab/>
            </w:r>
            <w:r w:rsidR="00EB54F5" w:rsidDel="00EB54F5">
              <w:rPr>
                <w:noProof/>
                <w:webHidden/>
              </w:rPr>
              <w:delText>17</w:delText>
            </w:r>
          </w:del>
        </w:p>
        <w:p w14:paraId="5009D3C5" w14:textId="3647EA5E" w:rsidR="006061B1" w:rsidRDefault="006061B1">
          <w:pPr>
            <w:rPr>
              <w:ins w:id="87" w:author="Matheus costa alves" w:date="2025-05-06T15:42:00Z" w16du:dateUtc="2025-05-06T18:42:00Z"/>
            </w:rPr>
          </w:pPr>
          <w:ins w:id="88" w:author="Matheus costa alves" w:date="2025-05-06T15:42:00Z" w16du:dateUtc="2025-05-06T18:42:00Z">
            <w:r>
              <w:rPr>
                <w:b/>
                <w:bCs/>
              </w:rPr>
              <w:fldChar w:fldCharType="end"/>
            </w:r>
          </w:ins>
        </w:p>
        <w:customXmlInsRangeStart w:id="89" w:author="Matheus costa alves" w:date="2025-05-06T15:42:00Z"/>
      </w:sdtContent>
    </w:sdt>
    <w:customXmlInsRangeEnd w:id="89"/>
    <w:p w14:paraId="1B164A1F" w14:textId="77777777" w:rsidR="000B1DEE" w:rsidRDefault="000B1DEE">
      <w:pPr>
        <w:rPr>
          <w:ins w:id="90" w:author="Matheus costa alves" w:date="2025-05-06T15:40:00Z" w16du:dateUtc="2025-05-06T18:40:00Z"/>
          <w:rFonts w:ascii="Palatino Linotype" w:eastAsia="Palatino Linotype" w:hAnsi="Palatino Linotype" w:cs="Palatino Linotype"/>
          <w:b/>
          <w:bCs/>
          <w:sz w:val="34"/>
          <w:szCs w:val="34"/>
        </w:rPr>
      </w:pPr>
      <w:ins w:id="91" w:author="Matheus costa alves" w:date="2025-05-06T15:40:00Z" w16du:dateUtc="2025-05-06T18:40:00Z">
        <w:r>
          <w:br w:type="page"/>
        </w:r>
      </w:ins>
    </w:p>
    <w:p w14:paraId="35050518" w14:textId="36B36429" w:rsidR="00764CAA" w:rsidRDefault="00640E17" w:rsidP="00764CAA">
      <w:pPr>
        <w:pStyle w:val="Ttulo1"/>
      </w:pPr>
      <w:bookmarkStart w:id="92" w:name="_Toc197438763"/>
      <w:r>
        <w:lastRenderedPageBreak/>
        <w:t xml:space="preserve">1 </w:t>
      </w:r>
      <w:r w:rsidR="00391BF3">
        <w:t>I</w:t>
      </w:r>
      <w:r>
        <w:t>NTRODUÇÃO</w:t>
      </w:r>
      <w:bookmarkEnd w:id="92"/>
    </w:p>
    <w:p w14:paraId="1CA130FA" w14:textId="77777777" w:rsidR="00764CAA" w:rsidRDefault="00764CAA" w:rsidP="003030BA"/>
    <w:p w14:paraId="1FC6CD84" w14:textId="3B962973" w:rsidR="00DE464F" w:rsidRPr="00DE464F" w:rsidRDefault="00DE464F" w:rsidP="00DE464F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DE464F">
        <w:rPr>
          <w:sz w:val="24"/>
          <w:szCs w:val="24"/>
          <w:lang w:val="pt-BR"/>
        </w:rPr>
        <w:t xml:space="preserve">A análise de dados tem se consolidado como uma ferramenta essencial no processo de tomada de decisão em diversas áreas do conhecimento. No contexto da engenharia e da ciência de dados, a modelagem preditiva é um dos pilares mais relevantes, permitindo antecipar comportamentos e estimar valores futuros com base em observações históricas. Dentre os diversos modelos disponíveis, a regressão linear multivariada se destaca por sua simplicidade, </w:t>
      </w:r>
      <w:proofErr w:type="spellStart"/>
      <w:r w:rsidRPr="00DE464F">
        <w:rPr>
          <w:sz w:val="24"/>
          <w:szCs w:val="24"/>
          <w:lang w:val="pt-BR"/>
        </w:rPr>
        <w:t>interpretabilidade</w:t>
      </w:r>
      <w:proofErr w:type="spellEnd"/>
      <w:r w:rsidRPr="00DE464F">
        <w:rPr>
          <w:sz w:val="24"/>
          <w:szCs w:val="24"/>
          <w:lang w:val="pt-BR"/>
        </w:rPr>
        <w:t xml:space="preserve"> e eficiência computacional. Esse modelo busca estabelecer uma relação linear entre uma variável dependente contínua e múlt</w:t>
      </w:r>
      <w:ins w:id="93" w:author="Matheus costa alves" w:date="2025-05-03T17:37:00Z" w16du:dateUtc="2025-05-03T20:37:00Z">
        <w:r w:rsidR="00A6446E">
          <w:rPr>
            <w:sz w:val="24"/>
            <w:szCs w:val="24"/>
            <w:lang w:val="pt-BR"/>
          </w:rPr>
          <w:t>iplas</w:t>
        </w:r>
      </w:ins>
      <w:del w:id="94" w:author="Matheus costa alves" w:date="2025-05-03T17:37:00Z" w16du:dateUtc="2025-05-03T20:37:00Z">
        <w:r w:rsidRPr="00DE464F" w:rsidDel="00A6446E">
          <w:rPr>
            <w:sz w:val="24"/>
            <w:szCs w:val="24"/>
            <w:lang w:val="pt-BR"/>
          </w:rPr>
          <w:delText>icas</w:delText>
        </w:r>
      </w:del>
      <w:r w:rsidRPr="00DE464F">
        <w:rPr>
          <w:sz w:val="24"/>
          <w:szCs w:val="24"/>
          <w:lang w:val="pt-BR"/>
        </w:rPr>
        <w:t xml:space="preserve"> variáveis independentes, sendo amplamente aplicado em problemas reais como precificação de imóveis, estimativas de consumo energético e análise de desempenho industrial.</w:t>
      </w:r>
    </w:p>
    <w:p w14:paraId="28C70284" w14:textId="77777777" w:rsidR="00DE464F" w:rsidRPr="00DE464F" w:rsidRDefault="00DE464F" w:rsidP="00DE464F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DE464F">
        <w:rPr>
          <w:sz w:val="24"/>
          <w:szCs w:val="24"/>
          <w:lang w:val="pt-BR"/>
        </w:rPr>
        <w:t>Apesar de sua estrutura simples, a eficácia da regressão linear multivariada depende fortemente de aspectos como a normalização das variáveis de entrada e o método escolhido para estimação dos parâmetros do modelo. Técnicas como o Gradiente Descendente (GD) e a Equação Normal (NE) apresentam diferentes características em termos de complexidade computacional, sensibilidade à escala dos dados e velocidade de convergência. Dessa forma, compreender os efeitos dessas abordagens no desempenho do modelo é essencial para uma aplicação mais robusta em contextos reais.</w:t>
      </w:r>
    </w:p>
    <w:p w14:paraId="75B85951" w14:textId="71468CED" w:rsidR="00DE464F" w:rsidRPr="00DE464F" w:rsidRDefault="00DE464F" w:rsidP="00DE464F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DE464F">
        <w:rPr>
          <w:sz w:val="24"/>
          <w:szCs w:val="24"/>
          <w:lang w:val="pt-BR"/>
        </w:rPr>
        <w:t>Este trabalho tem como objetivo investigar o impacto da normalização das variáveis e comparar o desempenho das técnicas de otimização GD e NE na estimação dos coeficientes θ de uma regressão linear multivariada. Os experimentos foram conduzidos com base em dados reais, utilizando-se implementações em Python e visualizações gráficas para apoiar a análise dos resultados. A seguir, apresenta-se a fundamentação teórica necessária para compreensão dos conceitos aplicados ao longo deste estudo.</w:t>
      </w:r>
    </w:p>
    <w:p w14:paraId="17BD3BCE" w14:textId="77777777" w:rsidR="00391BF3" w:rsidRPr="00DE464F" w:rsidRDefault="00391BF3" w:rsidP="00391BF3">
      <w:pPr>
        <w:rPr>
          <w:lang w:val="pt-BR"/>
        </w:rPr>
      </w:pPr>
    </w:p>
    <w:p w14:paraId="51AC1D7C" w14:textId="77777777" w:rsidR="00391BF3" w:rsidRPr="00391BF3" w:rsidRDefault="00391BF3" w:rsidP="00391BF3"/>
    <w:p w14:paraId="52F3FB1B" w14:textId="77777777" w:rsidR="00391BF3" w:rsidRPr="00391BF3" w:rsidRDefault="00391BF3" w:rsidP="00391BF3"/>
    <w:p w14:paraId="74F52B93" w14:textId="77777777" w:rsidR="00B90F2C" w:rsidRDefault="00515513" w:rsidP="00B90F2C">
      <w:pPr>
        <w:pStyle w:val="Ttulo1"/>
      </w:pPr>
      <w:bookmarkStart w:id="95" w:name="_Toc197438764"/>
      <w:r>
        <w:t>2</w:t>
      </w:r>
      <w:r w:rsidR="00B90F2C">
        <w:t xml:space="preserve"> FUNDAMENTAÇÃO TEÓRICA</w:t>
      </w:r>
      <w:bookmarkEnd w:id="95"/>
    </w:p>
    <w:p w14:paraId="7C958E66" w14:textId="77777777" w:rsidR="00CD7B30" w:rsidRDefault="00CD7B30" w:rsidP="00B90F2C">
      <w:pPr>
        <w:pStyle w:val="Ttulo1"/>
      </w:pPr>
    </w:p>
    <w:p w14:paraId="1084E3C2" w14:textId="77777777" w:rsidR="005F3314" w:rsidRPr="003030BA" w:rsidRDefault="005F3314" w:rsidP="003030BA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3030BA">
        <w:rPr>
          <w:sz w:val="24"/>
          <w:szCs w:val="24"/>
        </w:rPr>
        <w:t>A regressão linear é um dos modelos estatísticos mais antigos e fundamentais da aprendizagem de máquina supervisionada</w:t>
      </w:r>
      <w:r w:rsidR="00301641">
        <w:rPr>
          <w:sz w:val="24"/>
          <w:szCs w:val="24"/>
        </w:rPr>
        <w:t xml:space="preserve"> </w:t>
      </w:r>
      <w:r w:rsidR="00301641" w:rsidRPr="00301641">
        <w:rPr>
          <w:sz w:val="24"/>
          <w:szCs w:val="24"/>
          <w:lang w:val="pt-BR"/>
        </w:rPr>
        <w:t>(James et al., 2013)</w:t>
      </w:r>
      <w:r w:rsidRPr="003030BA">
        <w:rPr>
          <w:sz w:val="24"/>
          <w:szCs w:val="24"/>
        </w:rPr>
        <w:t>. Seu objetivo principal é modelar a relação entre uma variável dependente y e uma ou mais variáveis independentes x, por meio de uma equação linear</w:t>
      </w:r>
      <w:r w:rsidR="00301641">
        <w:rPr>
          <w:sz w:val="24"/>
          <w:szCs w:val="24"/>
        </w:rPr>
        <w:t xml:space="preserve"> </w:t>
      </w:r>
      <w:r w:rsidR="00301641" w:rsidRPr="00301641">
        <w:rPr>
          <w:sz w:val="24"/>
          <w:szCs w:val="24"/>
          <w:lang w:val="pt-BR"/>
        </w:rPr>
        <w:t>(James et al., 2013)</w:t>
      </w:r>
      <w:r w:rsidRPr="003030BA">
        <w:rPr>
          <w:sz w:val="24"/>
          <w:szCs w:val="24"/>
        </w:rPr>
        <w:t>. No caso mais simples, denominado regressão linear simples, essa relação é descrita pela seguinte fórmula:</w:t>
      </w:r>
    </w:p>
    <w:p w14:paraId="5CE0EBEC" w14:textId="77777777" w:rsidR="00391BF3" w:rsidRPr="00391BF3" w:rsidRDefault="00391BF3" w:rsidP="00391BF3"/>
    <w:tbl>
      <w:tblPr>
        <w:tblStyle w:val="Tabelacomgrade"/>
        <w:tblW w:w="934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  <w:gridCol w:w="473"/>
      </w:tblGrid>
      <w:tr w:rsidR="008817C2" w14:paraId="7B7D235B" w14:textId="77777777" w:rsidTr="002C778B">
        <w:tc>
          <w:tcPr>
            <w:tcW w:w="8876" w:type="dxa"/>
          </w:tcPr>
          <w:p w14:paraId="3BC7A2DD" w14:textId="77777777" w:rsidR="00DF614B" w:rsidRDefault="0000638E" w:rsidP="003030BA">
            <w:pPr>
              <w:spacing w:line="360" w:lineRule="auto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73" w:type="dxa"/>
          </w:tcPr>
          <w:p w14:paraId="74BFC1DD" w14:textId="77777777" w:rsidR="00DF614B" w:rsidRDefault="00DF614B" w:rsidP="003030BA">
            <w:pPr>
              <w:spacing w:line="360" w:lineRule="auto"/>
              <w:jc w:val="right"/>
            </w:pPr>
            <w:r>
              <w:t>(1)</w:t>
            </w:r>
          </w:p>
        </w:tc>
      </w:tr>
    </w:tbl>
    <w:p w14:paraId="0AC265CE" w14:textId="77777777" w:rsidR="002C778B" w:rsidRPr="003030BA" w:rsidRDefault="002C778B" w:rsidP="003030BA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3030BA">
        <w:rPr>
          <w:sz w:val="24"/>
          <w:szCs w:val="24"/>
          <w:lang w:val="pt-BR"/>
        </w:rPr>
        <w:lastRenderedPageBreak/>
        <w:t xml:space="preserve">Nesta equação,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  <w:lang w:val="pt-BR"/>
          </w:rPr>
          <m:t>​</m:t>
        </m:r>
      </m:oMath>
      <w:r w:rsidR="00146F56" w:rsidRPr="003030BA">
        <w:rPr>
          <w:sz w:val="24"/>
          <w:szCs w:val="24"/>
          <w:lang w:val="pt-BR"/>
        </w:rPr>
        <w:t xml:space="preserve"> </w:t>
      </w:r>
      <w:r w:rsidRPr="003030BA">
        <w:rPr>
          <w:sz w:val="24"/>
          <w:szCs w:val="24"/>
          <w:lang w:val="pt-BR"/>
        </w:rPr>
        <w:t>representa o valor predito pelo modelo, x é a variável explicativa,</w:t>
      </w:r>
      <w:r w:rsidR="009B6403" w:rsidRPr="003030BA">
        <w:rPr>
          <w:sz w:val="24"/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="009B6403" w:rsidRPr="003030BA">
        <w:rPr>
          <w:sz w:val="24"/>
          <w:szCs w:val="24"/>
          <w:lang w:val="pt-BR"/>
        </w:rPr>
        <w:t xml:space="preserve"> </w:t>
      </w:r>
      <w:proofErr w:type="spellStart"/>
      <w:r w:rsidRPr="003030BA">
        <w:rPr>
          <w:sz w:val="24"/>
          <w:szCs w:val="24"/>
          <w:lang w:val="pt-BR"/>
        </w:rPr>
        <w:t>é</w:t>
      </w:r>
      <w:proofErr w:type="spellEnd"/>
      <w:r w:rsidRPr="003030BA">
        <w:rPr>
          <w:sz w:val="24"/>
          <w:szCs w:val="24"/>
          <w:lang w:val="pt-BR"/>
        </w:rPr>
        <w:t xml:space="preserve"> o intercepto (ou termo independente),</w:t>
      </w:r>
      <w:r w:rsidRPr="002C778B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</m:t>
            </m:r>
            <m:ctrlPr>
              <w:rPr>
                <w:rFonts w:ascii="Cambria Math" w:hAnsi="Cambria Math"/>
                <w:lang w:val="pt-BR"/>
              </w:rPr>
            </m:ctrlP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​</m:t>
        </m:r>
      </m:oMath>
      <w:r w:rsidR="009B6403">
        <w:rPr>
          <w:lang w:val="pt-BR"/>
        </w:rPr>
        <w:t xml:space="preserve"> </w:t>
      </w:r>
      <w:proofErr w:type="spellStart"/>
      <w:r w:rsidRPr="003030BA">
        <w:rPr>
          <w:sz w:val="24"/>
          <w:szCs w:val="24"/>
          <w:lang w:val="pt-BR"/>
        </w:rPr>
        <w:t>é</w:t>
      </w:r>
      <w:proofErr w:type="spellEnd"/>
      <w:r w:rsidRPr="003030BA">
        <w:rPr>
          <w:sz w:val="24"/>
          <w:szCs w:val="24"/>
          <w:lang w:val="pt-BR"/>
        </w:rPr>
        <w:t xml:space="preserve"> o coeficiente angular da reta, responsável por quantificar o efeito de x sobre y.</w:t>
      </w:r>
      <w:r w:rsidR="00146F56" w:rsidRPr="003030BA">
        <w:rPr>
          <w:sz w:val="24"/>
          <w:szCs w:val="24"/>
          <w:lang w:val="pt-BR"/>
        </w:rPr>
        <w:t xml:space="preserve"> </w:t>
      </w:r>
      <w:r w:rsidRPr="003030BA">
        <w:rPr>
          <w:sz w:val="24"/>
          <w:szCs w:val="24"/>
          <w:lang w:val="pt-BR"/>
        </w:rPr>
        <w:t>O modelo pode ser generalizado para múltiplas variáveis independentes, formando o que se chama de regressão linear múltipla</w:t>
      </w:r>
      <w:r w:rsidR="00F12A08">
        <w:rPr>
          <w:sz w:val="24"/>
          <w:szCs w:val="24"/>
          <w:lang w:val="pt-BR"/>
        </w:rPr>
        <w:t xml:space="preserve"> </w:t>
      </w:r>
      <w:r w:rsidR="00F12A08" w:rsidRPr="00F12A08">
        <w:rPr>
          <w:sz w:val="24"/>
          <w:szCs w:val="24"/>
          <w:lang w:val="pt-BR"/>
        </w:rPr>
        <w:t>(James et al., 2013)</w:t>
      </w:r>
      <w:r w:rsidRPr="003030BA">
        <w:rPr>
          <w:sz w:val="24"/>
          <w:szCs w:val="24"/>
          <w:lang w:val="pt-BR"/>
        </w:rPr>
        <w:t>. A equação é então expressa como</w:t>
      </w:r>
      <w:r w:rsidRPr="002C778B">
        <w:rPr>
          <w:lang w:val="pt-BR"/>
        </w:rPr>
        <w:t>:</w:t>
      </w:r>
    </w:p>
    <w:p w14:paraId="5EC83A2B" w14:textId="77777777" w:rsidR="00C45BB6" w:rsidRDefault="00C45BB6" w:rsidP="00146F56">
      <w:pPr>
        <w:spacing w:line="360" w:lineRule="auto"/>
        <w:rPr>
          <w:lang w:val="pt-BR"/>
        </w:rPr>
      </w:pPr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473"/>
      </w:tblGrid>
      <w:tr w:rsidR="008817C2" w14:paraId="4D3ED36D" w14:textId="77777777" w:rsidTr="00A43833">
        <w:tc>
          <w:tcPr>
            <w:tcW w:w="8951" w:type="dxa"/>
          </w:tcPr>
          <w:p w14:paraId="426C7583" w14:textId="77777777" w:rsidR="00C45BB6" w:rsidRDefault="0000638E" w:rsidP="00583A5B">
            <w:pPr>
              <w:spacing w:line="360" w:lineRule="auto"/>
              <w:rPr>
                <w:lang w:val="pt-B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​</m:t>
                </m:r>
              </m:oMath>
            </m:oMathPara>
          </w:p>
        </w:tc>
        <w:tc>
          <w:tcPr>
            <w:tcW w:w="473" w:type="dxa"/>
          </w:tcPr>
          <w:p w14:paraId="55E50006" w14:textId="77777777" w:rsidR="00C45BB6" w:rsidRDefault="00031135" w:rsidP="00583A5B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(2)</w:t>
            </w:r>
          </w:p>
        </w:tc>
      </w:tr>
    </w:tbl>
    <w:p w14:paraId="7E41CFFD" w14:textId="77777777" w:rsidR="00C45BB6" w:rsidRDefault="00A43833" w:rsidP="00583A5B">
      <w:pPr>
        <w:spacing w:line="360" w:lineRule="auto"/>
        <w:rPr>
          <w:sz w:val="24"/>
          <w:szCs w:val="24"/>
        </w:rPr>
      </w:pPr>
      <w:r w:rsidRPr="003030BA">
        <w:rPr>
          <w:sz w:val="24"/>
          <w:szCs w:val="24"/>
        </w:rPr>
        <w:t>Ou, de maneira compacta e vetorial:</w:t>
      </w:r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496"/>
      </w:tblGrid>
      <w:tr w:rsidR="008817C2" w14:paraId="1FAAFA5A" w14:textId="77777777" w:rsidTr="00583A5B">
        <w:tc>
          <w:tcPr>
            <w:tcW w:w="9188" w:type="dxa"/>
          </w:tcPr>
          <w:p w14:paraId="3DD5237B" w14:textId="77777777" w:rsidR="00A43833" w:rsidRDefault="0000638E" w:rsidP="00583A5B">
            <w:pPr>
              <w:spacing w:line="360" w:lineRule="auto"/>
              <w:rPr>
                <w:sz w:val="24"/>
                <w:szCs w:val="24"/>
                <w:lang w:val="pt-B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⊤</m:t>
                    </m:r>
                  </m:sup>
                </m:sSup>
              </m:oMath>
            </m:oMathPara>
          </w:p>
        </w:tc>
        <w:tc>
          <w:tcPr>
            <w:tcW w:w="236" w:type="dxa"/>
          </w:tcPr>
          <w:p w14:paraId="34BF0837" w14:textId="77777777" w:rsidR="00A43833" w:rsidRDefault="00583A5B" w:rsidP="00583A5B">
            <w:pPr>
              <w:spacing w:line="36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(3)</w:t>
            </w:r>
          </w:p>
        </w:tc>
      </w:tr>
    </w:tbl>
    <w:p w14:paraId="7D531666" w14:textId="77777777" w:rsidR="00A43833" w:rsidRPr="003030BA" w:rsidRDefault="00A43833" w:rsidP="003030BA">
      <w:pPr>
        <w:spacing w:line="360" w:lineRule="auto"/>
        <w:rPr>
          <w:sz w:val="24"/>
          <w:szCs w:val="24"/>
          <w:lang w:val="pt-BR"/>
        </w:rPr>
      </w:pPr>
    </w:p>
    <w:p w14:paraId="778F40BC" w14:textId="77777777" w:rsidR="00391BF3" w:rsidRPr="00391BF3" w:rsidRDefault="00391BF3" w:rsidP="00391BF3"/>
    <w:p w14:paraId="4DB36BE6" w14:textId="77777777" w:rsidR="009645C6" w:rsidRPr="009645C6" w:rsidRDefault="009645C6" w:rsidP="009645C6">
      <w:pPr>
        <w:rPr>
          <w:lang w:val="pt-BR"/>
        </w:rPr>
      </w:pPr>
      <w:r w:rsidRPr="009645C6">
        <w:rPr>
          <w:lang w:val="pt-BR"/>
        </w:rPr>
        <w:t>Onde:</w:t>
      </w:r>
    </w:p>
    <w:p w14:paraId="773F3D47" w14:textId="77777777" w:rsidR="009645C6" w:rsidRPr="009645C6" w:rsidRDefault="00A0113C" w:rsidP="009645C6">
      <w:pPr>
        <w:numPr>
          <w:ilvl w:val="0"/>
          <w:numId w:val="23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∈</m:t>
        </m:r>
        <m:r>
          <w:rPr>
            <w:rFonts w:ascii="Cambria Math" w:hAnsi="Cambria Math"/>
            <w:lang w:val="pt-BR"/>
          </w:rPr>
          <m:t>R</m:t>
        </m:r>
      </m:oMath>
      <w:r>
        <w:rPr>
          <w:lang w:val="pt-BR"/>
        </w:rPr>
        <w:t xml:space="preserve"> </w:t>
      </w:r>
      <w:proofErr w:type="spellStart"/>
      <w:r w:rsidR="009645C6" w:rsidRPr="009645C6">
        <w:rPr>
          <w:lang w:val="pt-BR"/>
        </w:rPr>
        <w:t>é</w:t>
      </w:r>
      <w:proofErr w:type="spellEnd"/>
      <w:r w:rsidR="009645C6" w:rsidRPr="009645C6">
        <w:rPr>
          <w:lang w:val="pt-BR"/>
        </w:rPr>
        <w:t xml:space="preserve"> o vetor de atributos, geralmente incluindo o termo constante (intercepto),</w:t>
      </w:r>
    </w:p>
    <w:p w14:paraId="501ECE1E" w14:textId="77777777" w:rsidR="009645C6" w:rsidRPr="009645C6" w:rsidRDefault="00515513" w:rsidP="009645C6">
      <w:pPr>
        <w:numPr>
          <w:ilvl w:val="0"/>
          <w:numId w:val="23"/>
        </w:numPr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β∈</m:t>
        </m:r>
        <m:r>
          <w:rPr>
            <w:rFonts w:ascii="Cambria Math" w:hAnsi="Cambria Math"/>
            <w:lang w:val="pt-BR"/>
          </w:rPr>
          <m:t>R</m:t>
        </m:r>
      </m:oMath>
      <w:r w:rsidR="009645C6" w:rsidRPr="009645C6">
        <w:rPr>
          <w:lang w:val="pt-BR"/>
        </w:rPr>
        <w:t xml:space="preserve"> é o vetor de coeficientes do modelo,</w:t>
      </w:r>
    </w:p>
    <w:p w14:paraId="48D64285" w14:textId="77777777" w:rsidR="009645C6" w:rsidRPr="009645C6" w:rsidRDefault="0000638E" w:rsidP="009645C6">
      <w:pPr>
        <w:numPr>
          <w:ilvl w:val="0"/>
          <w:numId w:val="23"/>
        </w:numPr>
        <w:rPr>
          <w:lang w:val="pt-BR"/>
        </w:rPr>
      </w:pP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BR"/>
              </w:rPr>
              <m:t>⊤β</m:t>
            </m:r>
          </m:sup>
        </m:sSup>
      </m:oMath>
      <w:r w:rsidR="009645C6" w:rsidRPr="009645C6">
        <w:rPr>
          <w:lang w:val="pt-BR"/>
        </w:rPr>
        <w:t xml:space="preserve"> representa o produto escalar entre os vetores.</w:t>
      </w:r>
    </w:p>
    <w:p w14:paraId="5EC2B830" w14:textId="77777777" w:rsidR="00391BF3" w:rsidRPr="003030BA" w:rsidRDefault="00391BF3" w:rsidP="00391BF3">
      <w:pPr>
        <w:rPr>
          <w:lang w:val="pt-BR"/>
        </w:rPr>
      </w:pPr>
    </w:p>
    <w:p w14:paraId="204E517B" w14:textId="0718F974" w:rsidR="00391BF3" w:rsidRPr="003030BA" w:rsidRDefault="00515513" w:rsidP="003030BA">
      <w:pPr>
        <w:spacing w:line="360" w:lineRule="auto"/>
        <w:ind w:firstLine="709"/>
        <w:jc w:val="both"/>
        <w:rPr>
          <w:lang w:val="pt-BR"/>
        </w:rPr>
      </w:pPr>
      <w:r w:rsidRPr="00515513">
        <w:t xml:space="preserve">A suposição central da regressão linear é que existe uma relação aproximadamente linear entre as variáveis independentes e a variável dependente. Ou seja, espera-se que a variação em y possa ser explicada como uma combinação linear 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869AB">
        <w:t xml:space="preserve"> </w:t>
      </w:r>
      <w:r w:rsidR="000869AB" w:rsidRPr="003030BA">
        <w:t>(Weisberg, 2014)</w:t>
      </w:r>
      <w:r w:rsidRPr="00515513">
        <w:t>. Essa simplicidade matemática, somada à sua eficiência computacional e interpretabilidade, torna a regressão linear um modelo amplamente utilizado, especialmente como ponto de partida na análise de dados.</w:t>
      </w:r>
    </w:p>
    <w:p w14:paraId="7798A99B" w14:textId="77777777" w:rsidR="00391BF3" w:rsidRPr="003030BA" w:rsidRDefault="00391BF3" w:rsidP="00391BF3">
      <w:pPr>
        <w:rPr>
          <w:lang w:val="pt-BR"/>
        </w:rPr>
      </w:pPr>
    </w:p>
    <w:p w14:paraId="36AFA76B" w14:textId="77777777" w:rsidR="00391BF3" w:rsidRDefault="009F5E70" w:rsidP="009F5E70">
      <w:pPr>
        <w:pStyle w:val="Ttulo2"/>
        <w:rPr>
          <w:lang w:val="pt-BR"/>
        </w:rPr>
      </w:pPr>
      <w:bookmarkStart w:id="96" w:name="_Toc197438765"/>
      <w:r>
        <w:rPr>
          <w:lang w:val="pt-BR"/>
        </w:rPr>
        <w:t>2.1 Função de Custo</w:t>
      </w:r>
      <w:bookmarkEnd w:id="96"/>
    </w:p>
    <w:p w14:paraId="0BB678BC" w14:textId="77777777" w:rsidR="0011577B" w:rsidRDefault="0011577B" w:rsidP="009F5E70">
      <w:pPr>
        <w:pStyle w:val="Ttulo2"/>
        <w:rPr>
          <w:lang w:val="pt-BR"/>
        </w:rPr>
      </w:pPr>
    </w:p>
    <w:p w14:paraId="724274FF" w14:textId="77777777" w:rsidR="0011577B" w:rsidRPr="0011577B" w:rsidRDefault="0011577B" w:rsidP="003030BA">
      <w:pPr>
        <w:spacing w:line="360" w:lineRule="auto"/>
        <w:ind w:firstLine="709"/>
        <w:rPr>
          <w:sz w:val="24"/>
          <w:szCs w:val="24"/>
          <w:lang w:val="pt-BR"/>
        </w:rPr>
      </w:pPr>
      <w:r w:rsidRPr="0011577B">
        <w:rPr>
          <w:sz w:val="24"/>
          <w:szCs w:val="24"/>
          <w:lang w:val="pt-BR"/>
        </w:rPr>
        <w:t xml:space="preserve">Para que o modelo de regressão linear seja efetivamente útil na predição de valores, é necessário determinar os coeficientes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β</m:t>
        </m:r>
      </m:oMath>
      <w:r w:rsidRPr="0011577B">
        <w:rPr>
          <w:sz w:val="24"/>
          <w:szCs w:val="24"/>
          <w:lang w:val="pt-BR"/>
        </w:rPr>
        <w:t xml:space="preserve"> que minimizam o erro entre os valores preditos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y</m:t>
            </m:r>
          </m:e>
        </m:acc>
      </m:oMath>
      <w:r w:rsidRPr="0011577B">
        <w:rPr>
          <w:sz w:val="24"/>
          <w:szCs w:val="24"/>
          <w:lang w:val="pt-BR"/>
        </w:rPr>
        <w:t xml:space="preserve"> e os valores reais y. Esse processo é orientado por uma </w:t>
      </w:r>
      <w:r w:rsidRPr="003030BA">
        <w:rPr>
          <w:sz w:val="24"/>
          <w:szCs w:val="24"/>
          <w:lang w:val="pt-BR"/>
        </w:rPr>
        <w:t>função de custo</w:t>
      </w:r>
      <w:r w:rsidRPr="0011577B">
        <w:rPr>
          <w:sz w:val="24"/>
          <w:szCs w:val="24"/>
          <w:lang w:val="pt-BR"/>
        </w:rPr>
        <w:t>, que quantifica a discrepância entre o modelo e os dados observados.</w:t>
      </w:r>
    </w:p>
    <w:p w14:paraId="7A8F5D62" w14:textId="77777777" w:rsidR="0011577B" w:rsidRPr="0011577B" w:rsidRDefault="0011577B" w:rsidP="003030BA">
      <w:pPr>
        <w:spacing w:line="360" w:lineRule="auto"/>
        <w:ind w:firstLine="709"/>
        <w:rPr>
          <w:sz w:val="24"/>
          <w:szCs w:val="24"/>
          <w:lang w:val="pt-BR"/>
        </w:rPr>
      </w:pPr>
      <w:r w:rsidRPr="0011577B">
        <w:rPr>
          <w:sz w:val="24"/>
          <w:szCs w:val="24"/>
          <w:lang w:val="pt-BR"/>
        </w:rPr>
        <w:t xml:space="preserve">A função de custo mais comum utilizada na regressão linear é o </w:t>
      </w:r>
      <w:r w:rsidRPr="003030BA">
        <w:rPr>
          <w:sz w:val="24"/>
          <w:szCs w:val="24"/>
          <w:lang w:val="pt-BR"/>
        </w:rPr>
        <w:t>Erro Quadrático Médio (</w:t>
      </w:r>
      <w:proofErr w:type="spellStart"/>
      <w:r w:rsidRPr="003030BA">
        <w:rPr>
          <w:sz w:val="24"/>
          <w:szCs w:val="24"/>
          <w:lang w:val="pt-BR"/>
        </w:rPr>
        <w:t>Mean</w:t>
      </w:r>
      <w:proofErr w:type="spellEnd"/>
      <w:r w:rsidRPr="003030BA">
        <w:rPr>
          <w:sz w:val="24"/>
          <w:szCs w:val="24"/>
          <w:lang w:val="pt-BR"/>
        </w:rPr>
        <w:t xml:space="preserve"> </w:t>
      </w:r>
      <w:proofErr w:type="spellStart"/>
      <w:r w:rsidRPr="003030BA">
        <w:rPr>
          <w:sz w:val="24"/>
          <w:szCs w:val="24"/>
          <w:lang w:val="pt-BR"/>
        </w:rPr>
        <w:t>Squared</w:t>
      </w:r>
      <w:proofErr w:type="spellEnd"/>
      <w:r w:rsidRPr="003030BA">
        <w:rPr>
          <w:sz w:val="24"/>
          <w:szCs w:val="24"/>
          <w:lang w:val="pt-BR"/>
        </w:rPr>
        <w:t xml:space="preserve"> </w:t>
      </w:r>
      <w:proofErr w:type="spellStart"/>
      <w:r w:rsidRPr="003030BA">
        <w:rPr>
          <w:sz w:val="24"/>
          <w:szCs w:val="24"/>
          <w:lang w:val="pt-BR"/>
        </w:rPr>
        <w:t>Error</w:t>
      </w:r>
      <w:proofErr w:type="spellEnd"/>
      <w:r w:rsidRPr="003030BA">
        <w:rPr>
          <w:sz w:val="24"/>
          <w:szCs w:val="24"/>
          <w:lang w:val="pt-BR"/>
        </w:rPr>
        <w:t xml:space="preserve"> – MSE)</w:t>
      </w:r>
      <w:r w:rsidRPr="0011577B">
        <w:rPr>
          <w:sz w:val="24"/>
          <w:szCs w:val="24"/>
          <w:lang w:val="pt-BR"/>
        </w:rPr>
        <w:t>, dada por:</w:t>
      </w:r>
    </w:p>
    <w:p w14:paraId="68FE7774" w14:textId="77777777" w:rsidR="0011577B" w:rsidRPr="003030BA" w:rsidRDefault="0011577B" w:rsidP="0011577B">
      <w:pPr>
        <w:rPr>
          <w:sz w:val="24"/>
          <w:szCs w:val="24"/>
          <w:lang w:val="pt-BR"/>
        </w:rPr>
      </w:pPr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473"/>
      </w:tblGrid>
      <w:tr w:rsidR="008817C2" w14:paraId="4B1D36C5" w14:textId="77777777" w:rsidTr="00D508D7">
        <w:tc>
          <w:tcPr>
            <w:tcW w:w="9188" w:type="dxa"/>
          </w:tcPr>
          <w:p w14:paraId="05398AEA" w14:textId="77777777" w:rsidR="004D4F83" w:rsidRPr="004D4F83" w:rsidRDefault="004D4F83" w:rsidP="004D4F83">
            <w:pPr>
              <w:rPr>
                <w:rFonts w:ascii="Cambria Math" w:hAnsi="Cambria Math"/>
                <w:lang w:val="pt-BR"/>
                <w:oMath/>
              </w:rPr>
            </w:pPr>
          </w:p>
          <w:p w14:paraId="0B92EA75" w14:textId="385B21A5" w:rsidR="004D4F83" w:rsidRPr="004D4F83" w:rsidRDefault="004D4F83" w:rsidP="004D4F83">
            <w:pPr>
              <w:rPr>
                <w:rFonts w:ascii="Cambria Math" w:hAnsi="Cambria Math"/>
                <w:lang w:val="pt-BR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lang w:val="pt-B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pt-BR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pt-BR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lang w:val="pt-B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pt-BR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e>
                </m:nary>
              </m:oMath>
            </m:oMathPara>
          </w:p>
          <w:p w14:paraId="1E394DDE" w14:textId="30E381F6" w:rsidR="00026D87" w:rsidRDefault="00026D87" w:rsidP="004D4F83">
            <w:pPr>
              <w:rPr>
                <w:lang w:val="pt-BR"/>
              </w:rPr>
            </w:pPr>
          </w:p>
        </w:tc>
        <w:tc>
          <w:tcPr>
            <w:tcW w:w="236" w:type="dxa"/>
          </w:tcPr>
          <w:p w14:paraId="176CFC71" w14:textId="77777777" w:rsidR="00026D87" w:rsidRDefault="00026D87" w:rsidP="003030BA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(4)</w:t>
            </w:r>
          </w:p>
        </w:tc>
      </w:tr>
    </w:tbl>
    <w:p w14:paraId="3ACAF47D" w14:textId="77777777" w:rsidR="00391BF3" w:rsidRPr="003030BA" w:rsidRDefault="00391BF3" w:rsidP="00391BF3">
      <w:pPr>
        <w:rPr>
          <w:lang w:val="pt-BR"/>
        </w:rPr>
      </w:pPr>
    </w:p>
    <w:p w14:paraId="17123FD8" w14:textId="77777777" w:rsidR="00676ACB" w:rsidRPr="003030BA" w:rsidRDefault="00676ACB" w:rsidP="003030BA">
      <w:pPr>
        <w:spacing w:line="360" w:lineRule="auto"/>
        <w:rPr>
          <w:sz w:val="24"/>
          <w:szCs w:val="24"/>
          <w:lang w:val="pt-BR"/>
        </w:rPr>
      </w:pPr>
      <w:r w:rsidRPr="003030BA">
        <w:rPr>
          <w:sz w:val="24"/>
          <w:szCs w:val="24"/>
          <w:lang w:val="pt-BR"/>
        </w:rPr>
        <w:t>Onde:</w:t>
      </w:r>
    </w:p>
    <w:p w14:paraId="3228128B" w14:textId="77777777" w:rsidR="00676ACB" w:rsidRPr="003030BA" w:rsidRDefault="00676ACB" w:rsidP="003030BA">
      <w:pPr>
        <w:numPr>
          <w:ilvl w:val="0"/>
          <w:numId w:val="24"/>
        </w:numPr>
        <w:spacing w:line="360" w:lineRule="auto"/>
        <w:rPr>
          <w:sz w:val="24"/>
          <w:szCs w:val="24"/>
          <w:lang w:val="pt-BR"/>
        </w:rPr>
      </w:pPr>
      <w:r w:rsidRPr="003030BA">
        <w:rPr>
          <w:sz w:val="24"/>
          <w:szCs w:val="24"/>
          <w:lang w:val="pt-BR"/>
        </w:rPr>
        <w:t>n representa o número de amostras,</w:t>
      </w:r>
    </w:p>
    <w:p w14:paraId="465C2681" w14:textId="77777777" w:rsidR="00676ACB" w:rsidRPr="003030BA" w:rsidRDefault="0000638E" w:rsidP="003030BA">
      <w:pPr>
        <w:numPr>
          <w:ilvl w:val="0"/>
          <w:numId w:val="24"/>
        </w:numPr>
        <w:spacing w:line="360" w:lineRule="auto"/>
        <w:rPr>
          <w:sz w:val="24"/>
          <w:szCs w:val="24"/>
          <w:lang w:val="pt-BR"/>
        </w:rPr>
      </w:pPr>
      <m:oMath>
        <m:acc>
          <m:ac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y</m:t>
                </m: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acc>
      </m:oMath>
      <w:r w:rsidR="00676ACB" w:rsidRPr="003030BA">
        <w:rPr>
          <w:sz w:val="24"/>
          <w:szCs w:val="24"/>
          <w:lang w:val="pt-BR"/>
        </w:rPr>
        <w:t>​ é a predição do modelo para a i-ésima amostra,</w:t>
      </w:r>
    </w:p>
    <w:p w14:paraId="583DEBB1" w14:textId="77777777" w:rsidR="00676ACB" w:rsidRPr="003030BA" w:rsidRDefault="0000638E" w:rsidP="003030BA">
      <w:pPr>
        <w:numPr>
          <w:ilvl w:val="0"/>
          <w:numId w:val="24"/>
        </w:numPr>
        <w:spacing w:line="360" w:lineRule="auto"/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</m:oMath>
      <w:r w:rsidR="00676ACB" w:rsidRPr="003030BA">
        <w:rPr>
          <w:sz w:val="24"/>
          <w:szCs w:val="24"/>
          <w:lang w:val="pt-BR"/>
        </w:rPr>
        <w:t>​ é o valor real correspondente,</w:t>
      </w:r>
    </w:p>
    <w:p w14:paraId="5A87D46B" w14:textId="77777777" w:rsidR="00676ACB" w:rsidRPr="003030BA" w:rsidRDefault="0000638E" w:rsidP="003030BA">
      <w:pPr>
        <w:numPr>
          <w:ilvl w:val="0"/>
          <w:numId w:val="24"/>
        </w:numPr>
        <w:spacing w:line="360" w:lineRule="auto"/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</m:oMath>
      <w:r w:rsidR="00F73F5E" w:rsidRPr="003030BA">
        <w:rPr>
          <w:sz w:val="24"/>
          <w:szCs w:val="24"/>
          <w:lang w:val="pt-BR"/>
        </w:rPr>
        <w:t xml:space="preserve"> </w:t>
      </w:r>
      <w:proofErr w:type="spellStart"/>
      <w:r w:rsidR="00676ACB" w:rsidRPr="003030BA">
        <w:rPr>
          <w:sz w:val="24"/>
          <w:szCs w:val="24"/>
          <w:lang w:val="pt-BR"/>
        </w:rPr>
        <w:t>é</w:t>
      </w:r>
      <w:proofErr w:type="spellEnd"/>
      <w:r w:rsidR="00676ACB" w:rsidRPr="003030BA">
        <w:rPr>
          <w:sz w:val="24"/>
          <w:szCs w:val="24"/>
          <w:lang w:val="pt-BR"/>
        </w:rPr>
        <w:t xml:space="preserve"> o vetor de características da i-</w:t>
      </w:r>
      <w:proofErr w:type="spellStart"/>
      <w:r w:rsidR="00676ACB" w:rsidRPr="003030BA">
        <w:rPr>
          <w:sz w:val="24"/>
          <w:szCs w:val="24"/>
          <w:lang w:val="pt-BR"/>
        </w:rPr>
        <w:t>ésima</w:t>
      </w:r>
      <w:proofErr w:type="spellEnd"/>
      <w:r w:rsidR="00676ACB" w:rsidRPr="003030BA">
        <w:rPr>
          <w:sz w:val="24"/>
          <w:szCs w:val="24"/>
          <w:lang w:val="pt-BR"/>
        </w:rPr>
        <w:t xml:space="preserve"> amostra,</w:t>
      </w:r>
    </w:p>
    <w:p w14:paraId="27ECF506" w14:textId="77777777" w:rsidR="00676ACB" w:rsidRPr="003030BA" w:rsidRDefault="00F73F5E" w:rsidP="003030BA">
      <w:pPr>
        <w:numPr>
          <w:ilvl w:val="0"/>
          <w:numId w:val="24"/>
        </w:numPr>
        <w:spacing w:line="360" w:lineRule="auto"/>
        <w:rPr>
          <w:sz w:val="24"/>
          <w:szCs w:val="24"/>
          <w:lang w:val="pt-B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β</m:t>
        </m:r>
      </m:oMath>
      <w:r w:rsidR="00676ACB" w:rsidRPr="003030BA">
        <w:rPr>
          <w:sz w:val="24"/>
          <w:szCs w:val="24"/>
          <w:lang w:val="pt-BR"/>
        </w:rPr>
        <w:t xml:space="preserve"> é o vetor de parâmetros do modelo.</w:t>
      </w:r>
    </w:p>
    <w:p w14:paraId="4880AD16" w14:textId="77777777" w:rsidR="00691159" w:rsidRPr="00691159" w:rsidRDefault="00691159" w:rsidP="003030BA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691159">
        <w:rPr>
          <w:sz w:val="24"/>
          <w:szCs w:val="24"/>
          <w:lang w:val="pt-BR"/>
        </w:rPr>
        <w:t>Essa função impõe penalidade quadrática aos erros cometidos pelo modelo, tornando a minimização mais sensível a outliers</w:t>
      </w:r>
      <w:r w:rsidR="008C3363">
        <w:rPr>
          <w:sz w:val="24"/>
          <w:szCs w:val="24"/>
          <w:lang w:val="pt-BR"/>
        </w:rPr>
        <w:t xml:space="preserve">. </w:t>
      </w:r>
      <w:r w:rsidRPr="00691159">
        <w:rPr>
          <w:sz w:val="24"/>
          <w:szCs w:val="24"/>
          <w:lang w:val="pt-BR"/>
        </w:rPr>
        <w:t>No entanto, essa característica também contribui para uma superfície de custo suave e convexa, que garante a existência de um mínimo global</w:t>
      </w:r>
      <w:r w:rsidR="008C3363">
        <w:rPr>
          <w:sz w:val="24"/>
          <w:szCs w:val="24"/>
          <w:lang w:val="pt-BR"/>
        </w:rPr>
        <w:t>.</w:t>
      </w:r>
    </w:p>
    <w:p w14:paraId="0B7D10E4" w14:textId="77777777" w:rsidR="00691159" w:rsidRPr="00691159" w:rsidRDefault="00691159" w:rsidP="003030BA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691159">
        <w:rPr>
          <w:sz w:val="24"/>
          <w:szCs w:val="24"/>
          <w:lang w:val="pt-BR"/>
        </w:rPr>
        <w:t xml:space="preserve">Minimizar o valor de </w:t>
      </w:r>
      <m:oMath>
        <m:r>
          <w:rPr>
            <w:rFonts w:ascii="Cambria Math" w:hAnsi="Cambria Math"/>
            <w:sz w:val="24"/>
            <w:szCs w:val="24"/>
            <w:lang w:val="pt-BR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β</m:t>
            </m:r>
          </m:e>
        </m:d>
      </m:oMath>
      <w:r w:rsidR="00825EFC">
        <w:rPr>
          <w:sz w:val="24"/>
          <w:szCs w:val="24"/>
          <w:lang w:val="pt-BR"/>
        </w:rPr>
        <w:t xml:space="preserve"> </w:t>
      </w:r>
      <w:r w:rsidRPr="00691159">
        <w:rPr>
          <w:sz w:val="24"/>
          <w:szCs w:val="24"/>
          <w:lang w:val="pt-BR"/>
        </w:rPr>
        <w:t xml:space="preserve">significa encontrar os valores ótimos dos coeficientes que melhor ajustam a linha de regressão aos dados observados. Para isso, diferentes técnicas podem ser utilizadas, como métodos analíticos baseados em álgebra linear (via equações normais) ou métodos iterativos como o </w:t>
      </w:r>
      <w:r w:rsidRPr="003030BA">
        <w:rPr>
          <w:sz w:val="24"/>
          <w:szCs w:val="24"/>
          <w:lang w:val="pt-BR"/>
        </w:rPr>
        <w:t>gradiente descendente</w:t>
      </w:r>
      <w:r w:rsidRPr="00691159">
        <w:rPr>
          <w:sz w:val="24"/>
          <w:szCs w:val="24"/>
          <w:lang w:val="pt-BR"/>
        </w:rPr>
        <w:t>, que será explorado na próxima seção.</w:t>
      </w:r>
    </w:p>
    <w:p w14:paraId="571B1EA0" w14:textId="53066BEF" w:rsidR="00391BF3" w:rsidRPr="003030BA" w:rsidRDefault="00691159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691159">
        <w:rPr>
          <w:sz w:val="24"/>
          <w:szCs w:val="24"/>
          <w:lang w:val="pt-BR"/>
        </w:rPr>
        <w:t>A escolha da função de custo adequada é essencial, pois influencia diretamente o comportamento do modelo durante o treinamento e sua capacidade de generalização. No contexto da regressão linear, o MSE é preferido por sua simplicidade matemática e propriedades analíticas bem definidas.</w:t>
      </w:r>
    </w:p>
    <w:p w14:paraId="4672CD85" w14:textId="77777777" w:rsidR="00534C23" w:rsidRDefault="00534C23" w:rsidP="003030BA">
      <w:pPr>
        <w:pStyle w:val="Ttulo2"/>
        <w:spacing w:line="360" w:lineRule="auto"/>
        <w:rPr>
          <w:lang w:val="pt-BR"/>
        </w:rPr>
      </w:pPr>
      <w:bookmarkStart w:id="97" w:name="_Toc197438766"/>
      <w:r>
        <w:rPr>
          <w:lang w:val="pt-BR"/>
        </w:rPr>
        <w:t>2.2 Gradiente Descendente</w:t>
      </w:r>
      <w:bookmarkEnd w:id="97"/>
    </w:p>
    <w:p w14:paraId="3D4348A6" w14:textId="77777777" w:rsidR="00E1653D" w:rsidRPr="003030BA" w:rsidRDefault="00E1653D" w:rsidP="003030BA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3030BA">
        <w:rPr>
          <w:sz w:val="24"/>
          <w:szCs w:val="24"/>
          <w:lang w:val="pt-BR"/>
        </w:rPr>
        <w:t xml:space="preserve">O gradiente descendente é um algoritmo de otimização amplamente utilizado no treinamento de modelos de regressão linear. Sua função é encontrar os valores ótimos dos parâmetros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β</m:t>
        </m:r>
      </m:oMath>
      <w:r w:rsidRPr="003030BA">
        <w:rPr>
          <w:sz w:val="24"/>
          <w:szCs w:val="24"/>
          <w:lang w:val="pt-BR"/>
        </w:rPr>
        <w:t xml:space="preserve"> que minimizam a função de custo do modelo, geralmente o Erro Quadrático Médio (MSE). Em termos simples, trata-se de um processo iterativo que ajusta os coeficientes do modelo com base na inclinação da função de custo — o gradiente — na tentativa de descer em direção ao ponto mais baixo da curva, ou seja, o mínimo global (GÉRON, 2019).</w:t>
      </w:r>
    </w:p>
    <w:p w14:paraId="529C58C5" w14:textId="38679F05" w:rsidR="00FA3138" w:rsidRDefault="00E1653D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proofErr w:type="spellStart"/>
      <w:r w:rsidRPr="003030BA">
        <w:rPr>
          <w:sz w:val="24"/>
          <w:szCs w:val="24"/>
          <w:lang w:val="pt-BR"/>
        </w:rPr>
        <w:t>Géron</w:t>
      </w:r>
      <w:proofErr w:type="spellEnd"/>
      <w:r w:rsidRPr="003030BA">
        <w:rPr>
          <w:sz w:val="24"/>
          <w:szCs w:val="24"/>
          <w:lang w:val="pt-BR"/>
        </w:rPr>
        <w:t xml:space="preserve"> (2019) ilustra o funcionamento do gradiente descendente com a metáfora de estar perdido em uma montanha coberta por neblina: sem enxergar o vale, você sente o terreno sob seus pés e caminha sempre na direção da descida mais íngreme. De maneira análoga, o algoritmo ajusta os parâmetros em direção à menor inclinação local da função de custo. O processo continua até que o gradiente seja praticamente nulo — indicando que um mínimo foi alcançado.</w:t>
      </w:r>
    </w:p>
    <w:p w14:paraId="5BFC0830" w14:textId="77777777" w:rsidR="00FA3138" w:rsidRDefault="00FA3138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</w:p>
    <w:p w14:paraId="30949C65" w14:textId="77777777" w:rsidR="00FA3138" w:rsidRDefault="00FA3138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</w:p>
    <w:p w14:paraId="57D3E603" w14:textId="77777777" w:rsidR="00FA3138" w:rsidRDefault="00FA3138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</w:p>
    <w:p w14:paraId="6C3AC2F0" w14:textId="77777777" w:rsidR="00FA3138" w:rsidRDefault="00FA3138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</w:p>
    <w:p w14:paraId="54CD160C" w14:textId="77777777" w:rsidR="00FA3138" w:rsidRDefault="00FA3138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</w:p>
    <w:p w14:paraId="05321FFD" w14:textId="77777777" w:rsidR="00FA3138" w:rsidRDefault="00FA3138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</w:p>
    <w:p w14:paraId="332D089E" w14:textId="77777777" w:rsidR="00FA3138" w:rsidRDefault="00FA3138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</w:p>
    <w:p w14:paraId="451BF1B3" w14:textId="77777777" w:rsidR="00FA3138" w:rsidRPr="003030BA" w:rsidRDefault="00FA3138" w:rsidP="00FA3138">
      <w:pPr>
        <w:spacing w:line="360" w:lineRule="auto"/>
        <w:ind w:firstLine="709"/>
        <w:jc w:val="both"/>
        <w:rPr>
          <w:sz w:val="24"/>
          <w:szCs w:val="24"/>
          <w:lang w:val="pt-BR"/>
        </w:rPr>
      </w:pPr>
    </w:p>
    <w:p w14:paraId="0F169A5A" w14:textId="77777777" w:rsidR="00391BF3" w:rsidRPr="00DC3E09" w:rsidRDefault="00A66FAA" w:rsidP="003030BA">
      <w:pPr>
        <w:jc w:val="center"/>
        <w:rPr>
          <w:sz w:val="20"/>
          <w:szCs w:val="20"/>
          <w:lang w:val="pt-BR"/>
          <w:rPrChange w:id="98" w:author="Matheus costa alves" w:date="2025-05-03T18:16:00Z" w16du:dateUtc="2025-05-03T21:16:00Z">
            <w:rPr>
              <w:lang w:val="pt-BR"/>
            </w:rPr>
          </w:rPrChange>
        </w:rPr>
      </w:pPr>
      <w:r w:rsidRPr="00DC3E09">
        <w:rPr>
          <w:sz w:val="20"/>
          <w:szCs w:val="20"/>
          <w:lang w:val="pt-BR"/>
          <w:rPrChange w:id="99" w:author="Matheus costa alves" w:date="2025-05-03T18:16:00Z" w16du:dateUtc="2025-05-03T21:16:00Z">
            <w:rPr>
              <w:lang w:val="pt-BR"/>
            </w:rPr>
          </w:rPrChange>
        </w:rPr>
        <w:lastRenderedPageBreak/>
        <w:t>Figura 01 – Gradiente Descendente</w:t>
      </w:r>
    </w:p>
    <w:p w14:paraId="712C15A8" w14:textId="77777777" w:rsidR="00391BF3" w:rsidRPr="003030BA" w:rsidRDefault="007B2626" w:rsidP="003030BA">
      <w:pPr>
        <w:jc w:val="center"/>
        <w:rPr>
          <w:lang w:val="pt-BR"/>
        </w:rPr>
      </w:pPr>
      <w:r w:rsidRPr="007B2626">
        <w:rPr>
          <w:noProof/>
          <w:lang w:val="pt-BR"/>
        </w:rPr>
        <w:drawing>
          <wp:inline distT="0" distB="0" distL="0" distR="0" wp14:anchorId="4E02FBA6" wp14:editId="637CF67B">
            <wp:extent cx="3895725" cy="2000250"/>
            <wp:effectExtent l="0" t="0" r="9525" b="0"/>
            <wp:docPr id="615893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93567" name=""/>
                    <pic:cNvPicPr/>
                  </pic:nvPicPr>
                  <pic:blipFill rotWithShape="1">
                    <a:blip r:embed="rId11"/>
                    <a:srcRect l="7217" t="3555" r="8453" b="3111"/>
                    <a:stretch/>
                  </pic:blipFill>
                  <pic:spPr bwMode="auto">
                    <a:xfrm>
                      <a:off x="0" y="0"/>
                      <a:ext cx="3896269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7B941" w14:textId="77777777" w:rsidR="00391BF3" w:rsidRPr="00DC3E09" w:rsidRDefault="00A66FAA" w:rsidP="003030BA">
      <w:pPr>
        <w:jc w:val="center"/>
        <w:rPr>
          <w:sz w:val="20"/>
          <w:szCs w:val="20"/>
          <w:lang w:val="pt-BR"/>
          <w:rPrChange w:id="100" w:author="Matheus costa alves" w:date="2025-05-03T18:17:00Z" w16du:dateUtc="2025-05-03T21:17:00Z">
            <w:rPr>
              <w:lang w:val="pt-BR"/>
            </w:rPr>
          </w:rPrChange>
        </w:rPr>
      </w:pPr>
      <w:r w:rsidRPr="00DC3E09">
        <w:rPr>
          <w:sz w:val="20"/>
          <w:szCs w:val="20"/>
          <w:lang w:val="pt-BR"/>
          <w:rPrChange w:id="101" w:author="Matheus costa alves" w:date="2025-05-03T18:17:00Z" w16du:dateUtc="2025-05-03T21:17:00Z">
            <w:rPr>
              <w:lang w:val="pt-BR"/>
            </w:rPr>
          </w:rPrChange>
        </w:rPr>
        <w:t xml:space="preserve">Fonte: </w:t>
      </w:r>
      <w:r w:rsidR="00A871F0" w:rsidRPr="00DC3E09">
        <w:rPr>
          <w:sz w:val="20"/>
          <w:szCs w:val="20"/>
          <w:lang w:val="pt-BR"/>
          <w:rPrChange w:id="102" w:author="Matheus costa alves" w:date="2025-05-03T18:17:00Z" w16du:dateUtc="2025-05-03T21:17:00Z">
            <w:rPr>
              <w:lang w:val="pt-BR"/>
            </w:rPr>
          </w:rPrChange>
        </w:rPr>
        <w:t>GÉRON (2019, p. 120).</w:t>
      </w:r>
    </w:p>
    <w:p w14:paraId="319AC9C2" w14:textId="77777777" w:rsidR="00391BF3" w:rsidRPr="003030BA" w:rsidRDefault="00391BF3" w:rsidP="00391BF3">
      <w:pPr>
        <w:rPr>
          <w:lang w:val="pt-BR"/>
        </w:rPr>
      </w:pPr>
    </w:p>
    <w:p w14:paraId="1A3AD479" w14:textId="77777777" w:rsidR="00B562FA" w:rsidRPr="003030BA" w:rsidRDefault="00B562FA" w:rsidP="003030BA">
      <w:pPr>
        <w:spacing w:line="360" w:lineRule="auto"/>
        <w:rPr>
          <w:sz w:val="24"/>
          <w:szCs w:val="24"/>
          <w:lang w:val="pt-BR"/>
        </w:rPr>
      </w:pPr>
      <w:r w:rsidRPr="003030BA">
        <w:rPr>
          <w:sz w:val="24"/>
          <w:szCs w:val="24"/>
          <w:lang w:val="pt-BR"/>
        </w:rPr>
        <w:t>A atualização dos parâmetros é feita por meio da seguinte fórmula:</w:t>
      </w:r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473"/>
      </w:tblGrid>
      <w:tr w:rsidR="00AD4329" w14:paraId="344703C4" w14:textId="77777777" w:rsidTr="006571DA">
        <w:tc>
          <w:tcPr>
            <w:tcW w:w="9188" w:type="dxa"/>
          </w:tcPr>
          <w:p w14:paraId="5DF5D3E3" w14:textId="77777777" w:rsidR="00B63B87" w:rsidRPr="006571DA" w:rsidRDefault="00B63B87" w:rsidP="003030BA">
            <w:pPr>
              <w:spacing w:line="360" w:lineRule="auto"/>
              <w:jc w:val="center"/>
              <w:rPr>
                <w:lang w:val="pt-BR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β</m:t>
                </m:r>
                <m:r>
                  <w:rPr>
                    <w:rFonts w:ascii="Cambria Math" w:hAnsi="Cambria Math"/>
                    <w:lang w:val="pt-BR"/>
                  </w:rPr>
                  <m:t>≔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β</m:t>
                </m:r>
                <m:r>
                  <w:rPr>
                    <w:rFonts w:ascii="Cambria Math" w:hAnsi="Cambria Math"/>
                    <w:lang w:val="pt-BR"/>
                  </w:rPr>
                  <m:t>-η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∇</m:t>
                    </m:r>
                    <m:ctrlPr>
                      <w:rPr>
                        <w:rFonts w:ascii="Cambria Math" w:hAnsi="Cambria Math"/>
                        <w:lang w:val="pt-B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β</m:t>
                    </m:r>
                  </m:e>
                </m:d>
              </m:oMath>
            </m:oMathPara>
          </w:p>
          <w:p w14:paraId="3ACE9291" w14:textId="77777777" w:rsidR="00B63B87" w:rsidRDefault="00B63B87" w:rsidP="003030BA">
            <w:pPr>
              <w:spacing w:line="360" w:lineRule="auto"/>
              <w:rPr>
                <w:lang w:val="pt-BR"/>
              </w:rPr>
            </w:pPr>
          </w:p>
        </w:tc>
        <w:tc>
          <w:tcPr>
            <w:tcW w:w="236" w:type="dxa"/>
          </w:tcPr>
          <w:p w14:paraId="21D99C1F" w14:textId="77777777" w:rsidR="00B63B87" w:rsidRDefault="00867A82" w:rsidP="003030BA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(5)</w:t>
            </w:r>
          </w:p>
        </w:tc>
      </w:tr>
    </w:tbl>
    <w:p w14:paraId="23683A04" w14:textId="77777777" w:rsidR="00B63B87" w:rsidRPr="00B562FA" w:rsidRDefault="00B63B87" w:rsidP="00B562FA">
      <w:pPr>
        <w:rPr>
          <w:lang w:val="pt-BR"/>
        </w:rPr>
      </w:pPr>
    </w:p>
    <w:p w14:paraId="70866DB0" w14:textId="74186183" w:rsidR="00B562FA" w:rsidRPr="003030BA" w:rsidRDefault="00B562FA" w:rsidP="00FA3138">
      <w:pPr>
        <w:spacing w:line="360" w:lineRule="auto"/>
        <w:rPr>
          <w:sz w:val="24"/>
          <w:szCs w:val="24"/>
          <w:lang w:val="pt-BR"/>
        </w:rPr>
      </w:pPr>
      <w:r w:rsidRPr="003030BA">
        <w:rPr>
          <w:sz w:val="24"/>
          <w:szCs w:val="24"/>
          <w:lang w:val="pt-BR"/>
        </w:rPr>
        <w:t>Em que:</w:t>
      </w:r>
    </w:p>
    <w:p w14:paraId="702AE8A7" w14:textId="6661C431" w:rsidR="00B562FA" w:rsidRPr="003030BA" w:rsidRDefault="0094648E" w:rsidP="00FA3138">
      <w:pPr>
        <w:numPr>
          <w:ilvl w:val="0"/>
          <w:numId w:val="25"/>
        </w:numPr>
        <w:spacing w:line="360" w:lineRule="auto"/>
        <w:rPr>
          <w:sz w:val="24"/>
          <w:szCs w:val="24"/>
          <w:lang w:val="pt-BR"/>
        </w:rPr>
      </w:pPr>
      <m:oMath>
        <m:r>
          <w:rPr>
            <w:rFonts w:ascii="Cambria Math" w:hAnsi="Cambria Math"/>
            <w:lang w:val="pt-BR"/>
          </w:rPr>
          <m:t>η</m:t>
        </m:r>
      </m:oMath>
      <w:r w:rsidR="00B562FA" w:rsidRPr="00B562FA">
        <w:rPr>
          <w:lang w:val="pt-BR"/>
        </w:rPr>
        <w:t xml:space="preserve"> </w:t>
      </w:r>
      <w:r w:rsidR="00B562FA" w:rsidRPr="003030BA">
        <w:rPr>
          <w:sz w:val="24"/>
          <w:szCs w:val="24"/>
          <w:lang w:val="pt-BR"/>
        </w:rPr>
        <w:t>é a taxa de aprendizado (</w:t>
      </w:r>
      <w:r w:rsidR="00B562FA" w:rsidRPr="003030BA">
        <w:rPr>
          <w:i/>
          <w:iCs/>
          <w:sz w:val="24"/>
          <w:szCs w:val="24"/>
          <w:lang w:val="pt-BR"/>
        </w:rPr>
        <w:t>learning rate</w:t>
      </w:r>
      <w:r w:rsidR="00B562FA" w:rsidRPr="003030BA">
        <w:rPr>
          <w:sz w:val="24"/>
          <w:szCs w:val="24"/>
          <w:lang w:val="pt-BR"/>
        </w:rPr>
        <w:t xml:space="preserve">), um </w:t>
      </w:r>
      <w:proofErr w:type="spellStart"/>
      <w:r w:rsidR="00B562FA" w:rsidRPr="003030BA">
        <w:rPr>
          <w:sz w:val="24"/>
          <w:szCs w:val="24"/>
          <w:lang w:val="pt-BR"/>
        </w:rPr>
        <w:t>hiperparâmetro</w:t>
      </w:r>
      <w:proofErr w:type="spellEnd"/>
      <w:r w:rsidR="00B562FA" w:rsidRPr="003030BA">
        <w:rPr>
          <w:sz w:val="24"/>
          <w:szCs w:val="24"/>
          <w:lang w:val="pt-BR"/>
        </w:rPr>
        <w:t xml:space="preserve"> que determina o tamanho dos passos,</w:t>
      </w:r>
    </w:p>
    <w:p w14:paraId="392C4847" w14:textId="77777777" w:rsidR="00B97C8A" w:rsidRDefault="0000638E" w:rsidP="00FA3138">
      <w:pPr>
        <w:numPr>
          <w:ilvl w:val="0"/>
          <w:numId w:val="25"/>
        </w:numPr>
        <w:spacing w:line="360" w:lineRule="auto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∇</m:t>
            </m:r>
            <m:ctrlPr>
              <w:rPr>
                <w:rFonts w:ascii="Cambria Math" w:hAnsi="Cambria Math"/>
                <w:lang w:val="pt-BR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</m:t>
            </m:r>
          </m:sub>
        </m:sSub>
        <m:r>
          <w:rPr>
            <w:rFonts w:ascii="Cambria Math" w:hAnsi="Cambria Math"/>
            <w:lang w:val="pt-BR"/>
          </w:rPr>
          <m:t>J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β</m:t>
            </m:r>
          </m:e>
        </m:d>
      </m:oMath>
      <w:r w:rsidR="00B562FA" w:rsidRPr="00B562FA">
        <w:rPr>
          <w:lang w:val="pt-BR"/>
        </w:rPr>
        <w:t xml:space="preserve"> </w:t>
      </w:r>
      <w:proofErr w:type="spellStart"/>
      <w:r w:rsidR="00B562FA" w:rsidRPr="003030BA">
        <w:rPr>
          <w:sz w:val="24"/>
          <w:szCs w:val="24"/>
          <w:lang w:val="pt-BR"/>
        </w:rPr>
        <w:t>é</w:t>
      </w:r>
      <w:proofErr w:type="spellEnd"/>
      <w:r w:rsidR="00B562FA" w:rsidRPr="003030BA">
        <w:rPr>
          <w:sz w:val="24"/>
          <w:szCs w:val="24"/>
          <w:lang w:val="pt-BR"/>
        </w:rPr>
        <w:t xml:space="preserve"> o vetor gradiente da função de custo com respeito aos parâmetros.</w:t>
      </w:r>
    </w:p>
    <w:p w14:paraId="72DD9E23" w14:textId="77777777" w:rsidR="00B97C8A" w:rsidRPr="003030BA" w:rsidRDefault="00B97C8A" w:rsidP="00FA3138">
      <w:pPr>
        <w:spacing w:line="360" w:lineRule="auto"/>
        <w:rPr>
          <w:sz w:val="24"/>
          <w:szCs w:val="24"/>
          <w:lang w:val="pt-BR"/>
        </w:rPr>
      </w:pPr>
      <w:r w:rsidRPr="003030BA">
        <w:rPr>
          <w:sz w:val="24"/>
          <w:szCs w:val="24"/>
          <w:lang w:val="pt-BR"/>
        </w:rPr>
        <w:t>No caso da regressão linear com MSE, a derivada da função de custo é dada por:</w:t>
      </w:r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1"/>
        <w:gridCol w:w="473"/>
      </w:tblGrid>
      <w:tr w:rsidR="0081013C" w14:paraId="0FE568D7" w14:textId="77777777" w:rsidTr="004E1F0D">
        <w:tc>
          <w:tcPr>
            <w:tcW w:w="8951" w:type="dxa"/>
          </w:tcPr>
          <w:p w14:paraId="3B089675" w14:textId="77777777" w:rsidR="003E027D" w:rsidRPr="00217EF5" w:rsidRDefault="0000638E" w:rsidP="003030BA">
            <w:pPr>
              <w:spacing w:line="360" w:lineRule="auto"/>
              <w:rPr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∇</m:t>
                    </m:r>
                    <m:ctrlPr>
                      <w:rPr>
                        <w:rFonts w:ascii="Cambria Math" w:hAnsi="Cambria Math"/>
                        <w:lang w:val="pt-B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⊤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Xβ</m:t>
                    </m:r>
                    <m:r>
                      <w:rPr>
                        <w:rFonts w:ascii="Cambria Math" w:hAnsi="Cambria Math"/>
                        <w:lang w:val="pt-B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y</m:t>
                    </m:r>
                  </m:e>
                </m:d>
              </m:oMath>
            </m:oMathPara>
          </w:p>
          <w:p w14:paraId="5380D627" w14:textId="77777777" w:rsidR="003E027D" w:rsidRDefault="003E027D" w:rsidP="003030BA">
            <w:pPr>
              <w:spacing w:line="360" w:lineRule="auto"/>
              <w:rPr>
                <w:lang w:val="pt-BR"/>
              </w:rPr>
            </w:pPr>
          </w:p>
        </w:tc>
        <w:tc>
          <w:tcPr>
            <w:tcW w:w="473" w:type="dxa"/>
          </w:tcPr>
          <w:p w14:paraId="10A4733B" w14:textId="77777777" w:rsidR="003E027D" w:rsidRDefault="003E027D" w:rsidP="003030BA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(6)</w:t>
            </w:r>
          </w:p>
        </w:tc>
      </w:tr>
    </w:tbl>
    <w:p w14:paraId="6EF3C1BD" w14:textId="77777777" w:rsidR="004E1F0D" w:rsidRDefault="004E1F0D" w:rsidP="004E1F0D">
      <w:pPr>
        <w:spacing w:line="360" w:lineRule="auto"/>
        <w:rPr>
          <w:sz w:val="24"/>
          <w:szCs w:val="24"/>
          <w:lang w:val="pt-BR"/>
        </w:rPr>
      </w:pPr>
      <w:r w:rsidRPr="003030BA">
        <w:rPr>
          <w:sz w:val="24"/>
          <w:szCs w:val="24"/>
          <w:lang w:val="pt-BR"/>
        </w:rPr>
        <w:t>Portanto, a equação de atualização se torna:</w:t>
      </w:r>
    </w:p>
    <w:tbl>
      <w:tblPr>
        <w:tblStyle w:val="Tabelacomgrade"/>
        <w:tblW w:w="9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496"/>
      </w:tblGrid>
      <w:tr w:rsidR="0081013C" w14:paraId="54653BB4" w14:textId="77777777" w:rsidTr="003378EF">
        <w:tc>
          <w:tcPr>
            <w:tcW w:w="8928" w:type="dxa"/>
          </w:tcPr>
          <w:p w14:paraId="185C745C" w14:textId="77777777" w:rsidR="004E1F0D" w:rsidRPr="003030BA" w:rsidRDefault="004E1F0D" w:rsidP="004E1F0D">
            <w:pPr>
              <w:spacing w:line="360" w:lineRule="auto"/>
              <w:rPr>
                <w:lang w:val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β</m:t>
                </m:r>
                <m:r>
                  <w:rPr>
                    <w:rFonts w:ascii="Cambria Math" w:hAnsi="Cambria Math"/>
                    <w:lang w:val="pt-BR"/>
                  </w:rPr>
                  <m:t>≔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β</m:t>
                </m:r>
                <m:r>
                  <w:rPr>
                    <w:rFonts w:ascii="Cambria Math" w:hAnsi="Cambria Math"/>
                    <w:lang w:val="pt-BR"/>
                  </w:rPr>
                  <m:t>-η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⊤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Xβ</m:t>
                    </m:r>
                    <m:r>
                      <w:rPr>
                        <w:rFonts w:ascii="Cambria Math" w:hAnsi="Cambria Math"/>
                        <w:lang w:val="pt-BR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96" w:type="dxa"/>
          </w:tcPr>
          <w:p w14:paraId="2DE8BB46" w14:textId="77777777" w:rsidR="004E1F0D" w:rsidRDefault="004E1F0D" w:rsidP="004E1F0D">
            <w:pPr>
              <w:spacing w:line="36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(7)</w:t>
            </w:r>
          </w:p>
        </w:tc>
      </w:tr>
    </w:tbl>
    <w:p w14:paraId="4AB048F9" w14:textId="77777777" w:rsidR="003378EF" w:rsidRPr="003378EF" w:rsidRDefault="003378EF" w:rsidP="003030BA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3378EF">
        <w:rPr>
          <w:sz w:val="24"/>
          <w:szCs w:val="24"/>
          <w:lang w:val="pt-BR"/>
        </w:rPr>
        <w:t xml:space="preserve">Essa abordagem, conhecida como </w:t>
      </w:r>
      <w:r w:rsidRPr="003030BA">
        <w:rPr>
          <w:sz w:val="24"/>
          <w:szCs w:val="24"/>
          <w:lang w:val="pt-BR"/>
        </w:rPr>
        <w:t>gradiente descendente em lote (batch)</w:t>
      </w:r>
      <w:r w:rsidRPr="003378EF">
        <w:rPr>
          <w:sz w:val="24"/>
          <w:szCs w:val="24"/>
          <w:lang w:val="pt-BR"/>
        </w:rPr>
        <w:t>, utiliza todo o conjunto de dados para calcular o gradiente a cada iteração. Embora isso assegure uma trajetória suave até o mínimo, o método pode ser lento quando aplicado a grandes conjuntos de dados (GÉRON, 2019).</w:t>
      </w:r>
    </w:p>
    <w:p w14:paraId="67EC5777" w14:textId="77777777" w:rsidR="00F81AB3" w:rsidRDefault="004A41BF" w:rsidP="00563CAA">
      <w:pPr>
        <w:spacing w:line="360" w:lineRule="auto"/>
        <w:ind w:firstLine="709"/>
        <w:jc w:val="both"/>
        <w:rPr>
          <w:sz w:val="24"/>
          <w:szCs w:val="24"/>
        </w:rPr>
      </w:pPr>
      <w:r w:rsidRPr="004A41BF">
        <w:rPr>
          <w:sz w:val="24"/>
          <w:szCs w:val="24"/>
        </w:rPr>
        <w:t>A escolha da taxa de aprendizado (</w:t>
      </w:r>
      <w:r w:rsidRPr="004A41BF">
        <w:rPr>
          <w:i/>
          <w:iCs/>
          <w:sz w:val="24"/>
          <w:szCs w:val="24"/>
        </w:rPr>
        <w:t>learning rate</w:t>
      </w:r>
      <w:r w:rsidRPr="004A41BF">
        <w:rPr>
          <w:sz w:val="24"/>
          <w:szCs w:val="24"/>
        </w:rPr>
        <w:t>) é um fator crítico no treinamento de modelos de aprendizado de máquina, especialmente em algoritmos baseados em gradiente descendente. Se a taxa de aprendizado for muito pequena, o algoritmo pode convergir de forma extremamente lenta, exigindo um número excessivo de iterações para alcançar um mínimo da função de custo, o que aumenta o tempo computacional e o custo de recursos. Por outro lado, se a taxa de aprendizado for muito alta, os passos dados na direção do gradiente podem ser grandes demais, fazendo com que o algoritmo oscile em torno do mínimo ou até mesmo divirja, ultrapassando soluções ótimas e impedindo a convergência</w:t>
      </w:r>
      <w:r w:rsidR="006C6441">
        <w:rPr>
          <w:sz w:val="24"/>
          <w:szCs w:val="24"/>
        </w:rPr>
        <w:t xml:space="preserve"> </w:t>
      </w:r>
      <w:r w:rsidR="006C6441" w:rsidRPr="004A41BF">
        <w:rPr>
          <w:sz w:val="24"/>
          <w:szCs w:val="24"/>
        </w:rPr>
        <w:t>(GÉRON, 2019)</w:t>
      </w:r>
      <w:r w:rsidR="006C6441">
        <w:rPr>
          <w:sz w:val="24"/>
          <w:szCs w:val="24"/>
        </w:rPr>
        <w:t>.</w:t>
      </w:r>
    </w:p>
    <w:p w14:paraId="70E4565B" w14:textId="77777777" w:rsidR="003378EF" w:rsidRPr="003378EF" w:rsidRDefault="003378EF" w:rsidP="003030BA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r w:rsidRPr="003378EF">
        <w:rPr>
          <w:sz w:val="24"/>
          <w:szCs w:val="24"/>
          <w:lang w:val="pt-BR"/>
        </w:rPr>
        <w:lastRenderedPageBreak/>
        <w:t xml:space="preserve">Além disso, </w:t>
      </w:r>
      <w:proofErr w:type="spellStart"/>
      <w:r w:rsidRPr="003378EF">
        <w:rPr>
          <w:sz w:val="24"/>
          <w:szCs w:val="24"/>
          <w:lang w:val="pt-BR"/>
        </w:rPr>
        <w:t>Géron</w:t>
      </w:r>
      <w:proofErr w:type="spellEnd"/>
      <w:r w:rsidRPr="003378EF">
        <w:rPr>
          <w:sz w:val="24"/>
          <w:szCs w:val="24"/>
          <w:lang w:val="pt-BR"/>
        </w:rPr>
        <w:t xml:space="preserve"> destaca que o </w:t>
      </w:r>
      <w:r w:rsidRPr="003030BA">
        <w:rPr>
          <w:sz w:val="24"/>
          <w:szCs w:val="24"/>
          <w:lang w:val="pt-BR"/>
        </w:rPr>
        <w:t>escalonamento das características</w:t>
      </w:r>
      <w:r w:rsidRPr="003378EF">
        <w:rPr>
          <w:sz w:val="24"/>
          <w:szCs w:val="24"/>
          <w:lang w:val="pt-BR"/>
        </w:rPr>
        <w:t xml:space="preserve"> é fundamental para o bom desempenho do algoritmo. Características em escalas muito diferentes podem distorcer a superfície da função de custo, transformando a "tigela convexa" em uma "tigela alongada", o que dificulta a convergência.</w:t>
      </w:r>
    </w:p>
    <w:p w14:paraId="02D1D101" w14:textId="77777777" w:rsidR="003378EF" w:rsidRDefault="003378EF" w:rsidP="003030BA">
      <w:pPr>
        <w:spacing w:line="360" w:lineRule="auto"/>
        <w:ind w:firstLine="709"/>
        <w:jc w:val="both"/>
        <w:rPr>
          <w:ins w:id="103" w:author="Matheus costa alves" w:date="2025-05-02T09:45:00Z" w16du:dateUtc="2025-05-02T12:45:00Z"/>
          <w:sz w:val="24"/>
          <w:szCs w:val="24"/>
          <w:lang w:val="pt-BR"/>
        </w:rPr>
      </w:pPr>
      <w:r w:rsidRPr="003378EF">
        <w:rPr>
          <w:sz w:val="24"/>
          <w:szCs w:val="24"/>
          <w:lang w:val="pt-BR"/>
        </w:rPr>
        <w:t xml:space="preserve">Por fim, uma vantagem importante é que, como a função de custo do MSE é </w:t>
      </w:r>
      <w:r w:rsidRPr="003030BA">
        <w:rPr>
          <w:sz w:val="24"/>
          <w:szCs w:val="24"/>
          <w:lang w:val="pt-BR"/>
        </w:rPr>
        <w:t>convexa</w:t>
      </w:r>
      <w:r w:rsidRPr="003378EF">
        <w:rPr>
          <w:sz w:val="24"/>
          <w:szCs w:val="24"/>
          <w:lang w:val="pt-BR"/>
        </w:rPr>
        <w:t xml:space="preserve"> no caso da regressão linear, o gradiente descendente tem garantia de convergir para o mínimo global, desde que a taxa de aprendizado seja bem escolhida e o número de iterações seja suficiente.</w:t>
      </w:r>
    </w:p>
    <w:p w14:paraId="2095151A" w14:textId="30D254B0" w:rsidR="005D66C7" w:rsidRDefault="005D66C7" w:rsidP="005D66C7">
      <w:pPr>
        <w:pStyle w:val="Ttulo2"/>
        <w:spacing w:line="360" w:lineRule="auto"/>
        <w:rPr>
          <w:ins w:id="104" w:author="Matheus costa alves" w:date="2025-05-02T09:46:00Z" w16du:dateUtc="2025-05-02T12:46:00Z"/>
        </w:rPr>
      </w:pPr>
      <w:bookmarkStart w:id="105" w:name="_Toc197438767"/>
      <w:ins w:id="106" w:author="Matheus costa alves" w:date="2025-05-02T09:45:00Z" w16du:dateUtc="2025-05-02T12:45:00Z">
        <w:r>
          <w:rPr>
            <w:lang w:val="pt-BR"/>
          </w:rPr>
          <w:t xml:space="preserve">2.3 </w:t>
        </w:r>
      </w:ins>
      <w:ins w:id="107" w:author="Matheus costa alves" w:date="2025-05-02T09:46:00Z">
        <w:r w:rsidRPr="005D66C7">
          <w:t>Equação Normal</w:t>
        </w:r>
      </w:ins>
      <w:bookmarkEnd w:id="105"/>
    </w:p>
    <w:p w14:paraId="3DF6F813" w14:textId="4156AB70" w:rsidR="005D66C7" w:rsidRDefault="00DA6280">
      <w:pPr>
        <w:spacing w:line="360" w:lineRule="auto"/>
        <w:ind w:firstLine="709"/>
        <w:jc w:val="both"/>
        <w:rPr>
          <w:ins w:id="108" w:author="Matheus costa alves" w:date="2025-05-02T09:51:00Z" w16du:dateUtc="2025-05-02T12:51:00Z"/>
          <w:sz w:val="24"/>
          <w:szCs w:val="24"/>
        </w:rPr>
        <w:pPrChange w:id="109" w:author="Matheus costa alves" w:date="2025-05-02T09:51:00Z" w16du:dateUtc="2025-05-02T12:51:00Z">
          <w:pPr>
            <w:spacing w:line="360" w:lineRule="auto"/>
          </w:pPr>
        </w:pPrChange>
      </w:pPr>
      <w:ins w:id="110" w:author="Matheus costa alves" w:date="2025-05-02T09:46:00Z">
        <w:r w:rsidRPr="00DA6280">
          <w:rPr>
            <w:sz w:val="24"/>
            <w:szCs w:val="24"/>
          </w:rPr>
          <w:t>A equação normal representa uma abordagem analítica direta para a estimativa dos coeficientes em modelos de regressão linear, sendo derivada da minimização da soma dos quadrados dos resíduos.</w:t>
        </w:r>
      </w:ins>
      <w:ins w:id="111" w:author="Matheus costa alves" w:date="2025-05-02T09:47:00Z" w16du:dateUtc="2025-05-02T12:47:00Z">
        <w:r>
          <w:rPr>
            <w:sz w:val="24"/>
            <w:szCs w:val="24"/>
          </w:rPr>
          <w:t xml:space="preserve"> </w:t>
        </w:r>
      </w:ins>
      <w:ins w:id="112" w:author="Matheus costa alves" w:date="2025-05-02T09:47:00Z">
        <w:r w:rsidRPr="00DA6280">
          <w:rPr>
            <w:sz w:val="24"/>
            <w:szCs w:val="24"/>
          </w:rPr>
          <w:t xml:space="preserve">Quando expressamos o modelo linear em forma matricial como </w:t>
        </w:r>
      </w:ins>
      <m:oMath>
        <m:r>
          <w:ins w:id="113" w:author="Matheus costa alves" w:date="2025-05-02T09:47:00Z">
            <w:rPr>
              <w:rFonts w:ascii="Cambria Math" w:hAnsi="Cambria Math"/>
              <w:sz w:val="24"/>
              <w:szCs w:val="24"/>
            </w:rPr>
            <m:t>y=X</m:t>
          </w:ins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  <m:r>
          <w:ins w:id="114" w:author="Matheus costa alves" w:date="2025-05-02T09:47:00Z">
            <w:rPr>
              <w:rFonts w:ascii="Cambria Math" w:hAnsi="Cambria Math"/>
              <w:sz w:val="24"/>
              <w:szCs w:val="24"/>
            </w:rPr>
            <m:t>+</m:t>
          </w:ins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ins w:id="115" w:author="Matheus costa alves" w:date="2025-05-02T09:47:00Z">
        <w:r w:rsidRPr="00DA6280">
          <w:rPr>
            <w:sz w:val="24"/>
            <w:szCs w:val="24"/>
          </w:rPr>
          <w:t xml:space="preserve">, onde X é a matriz de projeto e β o vetor de parâmetros, o objetivo passa a ser encontrar o vetor β que minimiza </w:t>
        </w:r>
      </w:ins>
      <m:oMath>
        <m:r>
          <w:ins w:id="116" w:author="Matheus costa alves" w:date="2025-05-02T09:47:00Z">
            <w:rPr>
              <w:rFonts w:ascii="Cambria Math" w:hAnsi="Cambria Math"/>
              <w:sz w:val="24"/>
              <w:szCs w:val="24"/>
            </w:rPr>
            <m:t>|y-X</m:t>
          </w:ins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  <m:sSup>
          <m:sSupPr>
            <m:ctrlPr>
              <w:ins w:id="117" w:author="Matheus costa alves" w:date="2025-05-02T09:47:00Z">
                <w:rPr>
                  <w:rFonts w:ascii="Cambria Math" w:hAnsi="Cambria Math"/>
                  <w:i/>
                  <w:sz w:val="24"/>
                  <w:szCs w:val="24"/>
                </w:rPr>
              </w:ins>
            </m:ctrlPr>
          </m:sSupPr>
          <m:e>
            <m:r>
              <w:ins w:id="118" w:author="Matheus costa alves" w:date="2025-05-02T09:47:00Z"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|</m:t>
              </w:ins>
            </m:r>
          </m:e>
          <m:sup>
            <m:r>
              <w:ins w:id="119" w:author="Matheus costa alves" w:date="2025-05-02T09:47:00Z">
                <w:rPr>
                  <w:rFonts w:ascii="Cambria Math" w:hAnsi="Cambria Math"/>
                  <w:sz w:val="24"/>
                  <w:szCs w:val="24"/>
                </w:rPr>
                <m:t>2</m:t>
              </w:ins>
            </m:r>
          </m:sup>
        </m:sSup>
      </m:oMath>
      <w:ins w:id="120" w:author="Matheus costa alves" w:date="2025-05-02T09:47:00Z">
        <w:r w:rsidRPr="00DA6280">
          <w:rPr>
            <w:sz w:val="24"/>
            <w:szCs w:val="24"/>
          </w:rPr>
          <w:t>. A solução para esse problema é dada pela equação normal:</w:t>
        </w:r>
      </w:ins>
    </w:p>
    <w:p w14:paraId="15BD0119" w14:textId="77777777" w:rsidR="004E3B69" w:rsidRDefault="004E3B69" w:rsidP="004E3B69">
      <w:pPr>
        <w:spacing w:line="360" w:lineRule="auto"/>
        <w:rPr>
          <w:ins w:id="121" w:author="Matheus costa alves" w:date="2025-05-02T09:53:00Z" w16du:dateUtc="2025-05-02T12:53:00Z"/>
          <w:sz w:val="24"/>
          <w:szCs w:val="24"/>
          <w:lang w:val="pt-BR"/>
        </w:rPr>
      </w:pPr>
      <w:ins w:id="122" w:author="Matheus costa alves" w:date="2025-05-02T09:52:00Z">
        <w:r w:rsidRPr="004E3B69">
          <w:rPr>
            <w:sz w:val="24"/>
            <w:szCs w:val="24"/>
            <w:lang w:val="pt-BR"/>
          </w:rPr>
          <w:t>A solução para esse problema é dada pela equação normal:</w:t>
        </w:r>
      </w:ins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23" w:author="Matheus costa alves" w:date="2025-05-02T09:53:00Z" w16du:dateUtc="2025-05-02T12:53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863"/>
        <w:gridCol w:w="496"/>
        <w:tblGridChange w:id="124">
          <w:tblGrid>
            <w:gridCol w:w="55"/>
            <w:gridCol w:w="4674"/>
            <w:gridCol w:w="4134"/>
            <w:gridCol w:w="496"/>
            <w:gridCol w:w="45"/>
          </w:tblGrid>
        </w:tblGridChange>
      </w:tblGrid>
      <w:tr w:rsidR="004E3B69" w14:paraId="3A4FFB4C" w14:textId="77777777" w:rsidTr="00E02D6D">
        <w:trPr>
          <w:ins w:id="125" w:author="Matheus costa alves" w:date="2025-05-02T09:53:00Z"/>
          <w:trPrChange w:id="126" w:author="Matheus costa alves" w:date="2025-05-02T09:53:00Z" w16du:dateUtc="2025-05-02T12:53:00Z">
            <w:trPr>
              <w:gridBefore w:val="1"/>
            </w:trPr>
          </w:trPrChange>
        </w:trPr>
        <w:tc>
          <w:tcPr>
            <w:tcW w:w="8863" w:type="dxa"/>
            <w:tcPrChange w:id="127" w:author="Matheus costa alves" w:date="2025-05-02T09:53:00Z" w16du:dateUtc="2025-05-02T12:53:00Z">
              <w:tcPr>
                <w:tcW w:w="4674" w:type="dxa"/>
              </w:tcPr>
            </w:tcPrChange>
          </w:tcPr>
          <w:p w14:paraId="1B1A6B23" w14:textId="77777777" w:rsidR="004E3B69" w:rsidRPr="003D6BB5" w:rsidRDefault="0000638E" w:rsidP="004E3B69">
            <w:pPr>
              <w:spacing w:line="360" w:lineRule="auto"/>
              <w:rPr>
                <w:ins w:id="128" w:author="Matheus costa alves" w:date="2025-05-02T09:53:00Z" w16du:dateUtc="2025-05-02T12:53:00Z"/>
                <w:sz w:val="24"/>
                <w:szCs w:val="24"/>
                <w:lang w:val="pt-BR"/>
              </w:rPr>
            </w:pPr>
            <m:oMathPara>
              <m:oMath>
                <m:acc>
                  <m:accPr>
                    <m:ctrlPr>
                      <w:ins w:id="129" w:author="Matheus costa alves" w:date="2025-05-02T09:53:00Z" w16du:dateUtc="2025-05-02T12:53:00Z"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</w:ins>
                    </m:ctrlPr>
                  </m:accPr>
                  <m:e>
                    <m:r>
                      <w:ins w:id="130" w:author="Matheus costa alves" w:date="2025-05-02T09:53:00Z" w16du:dateUtc="2025-05-02T12:53:00Z"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β</m:t>
                      </w:ins>
                    </m:r>
                  </m:e>
                </m:acc>
                <m:r>
                  <w:ins w:id="131" w:author="Matheus costa alves" w:date="2025-05-02T09:53:00Z" w16du:dateUtc="2025-05-02T12:53:00Z"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=</m:t>
                  </w:ins>
                </m:r>
                <m:sSup>
                  <m:sSupPr>
                    <m:ctrlPr>
                      <w:ins w:id="132" w:author="Matheus costa alves" w:date="2025-05-02T09:53:00Z" w16du:dateUtc="2025-05-02T12:53:00Z"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w:ins>
                    </m:ctrlPr>
                  </m:sSupPr>
                  <m:e>
                    <m:d>
                      <m:dPr>
                        <m:ctrlPr>
                          <w:ins w:id="133" w:author="Matheus costa alves" w:date="2025-05-02T09:53:00Z" w16du:dateUtc="2025-05-02T12:53:00Z"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pt-BR"/>
                            </w:rPr>
                          </w:ins>
                        </m:ctrlPr>
                      </m:dPr>
                      <m:e>
                        <m:sSup>
                          <m:sSupPr>
                            <m:ctrlPr>
                              <w:ins w:id="134" w:author="Matheus costa alves" w:date="2025-05-02T09:53:00Z" w16du:dateUtc="2025-05-02T12:53:00Z"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pt-BR"/>
                                </w:rPr>
                              </w:ins>
                            </m:ctrlPr>
                          </m:sSupPr>
                          <m:e>
                            <m:r>
                              <w:ins w:id="135" w:author="Matheus costa alves" w:date="2025-05-02T09:53:00Z" w16du:dateUtc="2025-05-02T12:53:00Z"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X</m:t>
                              </w:ins>
                            </m:r>
                          </m:e>
                          <m:sup>
                            <m:r>
                              <w:ins w:id="136" w:author="Matheus costa alves" w:date="2025-05-02T09:53:00Z" w16du:dateUtc="2025-05-02T12:53:00Z"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⊤</m:t>
                              </w:ins>
                            </m:r>
                            <m:r>
                              <w:ins w:id="137" w:author="Matheus costa alves" w:date="2025-05-02T09:53:00Z" w16du:dateUtc="2025-05-02T12:53:00Z"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pt-BR"/>
                                </w:rPr>
                                <m:t>X</m:t>
                              </w:ins>
                            </m:r>
                          </m:sup>
                        </m:sSup>
                      </m:e>
                    </m:d>
                  </m:e>
                  <m:sup>
                    <m:r>
                      <w:ins w:id="138" w:author="Matheus costa alves" w:date="2025-05-02T09:53:00Z" w16du:dateUtc="2025-05-02T12:53:00Z"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-1</m:t>
                      </w:ins>
                    </m:r>
                  </m:sup>
                </m:sSup>
                <m:sSup>
                  <m:sSupPr>
                    <m:ctrlPr>
                      <w:ins w:id="139" w:author="Matheus costa alves" w:date="2025-05-02T09:53:00Z" w16du:dateUtc="2025-05-02T12:53:00Z"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w:ins>
                    </m:ctrlPr>
                  </m:sSupPr>
                  <m:e>
                    <m:r>
                      <w:ins w:id="140" w:author="Matheus costa alves" w:date="2025-05-02T09:53:00Z" w16du:dateUtc="2025-05-02T12:53:00Z"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w:ins>
                    </m:r>
                  </m:e>
                  <m:sup>
                    <m:r>
                      <w:ins w:id="141" w:author="Matheus costa alves" w:date="2025-05-02T09:53:00Z" w16du:dateUtc="2025-05-02T12:53:00Z"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⊤</m:t>
                      </w:ins>
                    </m:r>
                    <m:r>
                      <w:ins w:id="142" w:author="Matheus costa alves" w:date="2025-05-02T09:53:00Z" w16du:dateUtc="2025-05-02T12:53:00Z"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y</m:t>
                      </w:ins>
                    </m:r>
                  </m:sup>
                </m:sSup>
              </m:oMath>
            </m:oMathPara>
          </w:p>
          <w:p w14:paraId="380BD26E" w14:textId="77777777" w:rsidR="004E3B69" w:rsidRDefault="004E3B69" w:rsidP="004E3B69">
            <w:pPr>
              <w:spacing w:line="360" w:lineRule="auto"/>
              <w:rPr>
                <w:ins w:id="143" w:author="Matheus costa alves" w:date="2025-05-02T09:53:00Z" w16du:dateUtc="2025-05-02T12:53:00Z"/>
                <w:sz w:val="24"/>
                <w:szCs w:val="24"/>
                <w:lang w:val="pt-BR"/>
              </w:rPr>
            </w:pPr>
          </w:p>
        </w:tc>
        <w:tc>
          <w:tcPr>
            <w:tcW w:w="496" w:type="dxa"/>
            <w:tcPrChange w:id="144" w:author="Matheus costa alves" w:date="2025-05-02T09:53:00Z" w16du:dateUtc="2025-05-02T12:53:00Z">
              <w:tcPr>
                <w:tcW w:w="4675" w:type="dxa"/>
                <w:gridSpan w:val="3"/>
              </w:tcPr>
            </w:tcPrChange>
          </w:tcPr>
          <w:p w14:paraId="3894AA24" w14:textId="214BAC6E" w:rsidR="004E3B69" w:rsidRDefault="004E3B69" w:rsidP="004E3B69">
            <w:pPr>
              <w:spacing w:line="360" w:lineRule="auto"/>
              <w:rPr>
                <w:ins w:id="145" w:author="Matheus costa alves" w:date="2025-05-02T09:53:00Z" w16du:dateUtc="2025-05-02T12:53:00Z"/>
                <w:sz w:val="24"/>
                <w:szCs w:val="24"/>
                <w:lang w:val="pt-BR"/>
              </w:rPr>
            </w:pPr>
            <w:ins w:id="146" w:author="Matheus costa alves" w:date="2025-05-02T09:53:00Z" w16du:dateUtc="2025-05-02T12:53:00Z">
              <w:r>
                <w:rPr>
                  <w:sz w:val="24"/>
                  <w:szCs w:val="24"/>
                  <w:lang w:val="pt-BR"/>
                </w:rPr>
                <w:t>(8)</w:t>
              </w:r>
            </w:ins>
          </w:p>
        </w:tc>
      </w:tr>
    </w:tbl>
    <w:p w14:paraId="223CA667" w14:textId="14B40CAD" w:rsidR="00E02D6D" w:rsidRDefault="00E02D6D" w:rsidP="00083FE3">
      <w:pPr>
        <w:spacing w:line="360" w:lineRule="auto"/>
        <w:ind w:firstLine="709"/>
        <w:jc w:val="both"/>
        <w:rPr>
          <w:ins w:id="147" w:author="Matheus costa alves" w:date="2025-05-02T10:15:00Z" w16du:dateUtc="2025-05-02T13:15:00Z"/>
          <w:sz w:val="24"/>
          <w:szCs w:val="24"/>
          <w:lang w:val="pt-BR"/>
        </w:rPr>
      </w:pPr>
      <w:ins w:id="148" w:author="Matheus costa alves" w:date="2025-05-02T09:54:00Z">
        <w:r w:rsidRPr="00E02D6D">
          <w:rPr>
            <w:sz w:val="24"/>
            <w:szCs w:val="24"/>
            <w:lang w:val="pt-BR"/>
          </w:rPr>
          <w:t xml:space="preserve">Esse método assume que </w:t>
        </w:r>
      </w:ins>
      <m:oMath>
        <m:sSup>
          <m:sSupPr>
            <m:ctrlPr>
              <w:ins w:id="149" w:author="Matheus costa alves" w:date="2025-05-02T09:54:00Z"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w:ins>
            </m:ctrlPr>
          </m:sSupPr>
          <m:e>
            <m:r>
              <w:ins w:id="150" w:author="Matheus costa alves" w:date="2025-05-02T09:54:00Z"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w:ins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⊤</m:t>
            </m:r>
            <m:r>
              <w:ins w:id="151" w:author="Matheus costa alves" w:date="2025-05-02T09:54:00Z"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w:ins>
            </m:r>
          </m:sup>
        </m:sSup>
      </m:oMath>
      <w:ins w:id="152" w:author="Matheus costa alves" w:date="2025-05-02T09:54:00Z">
        <w:r w:rsidRPr="00E02D6D">
          <w:rPr>
            <w:sz w:val="24"/>
            <w:szCs w:val="24"/>
            <w:lang w:val="pt-BR"/>
          </w:rPr>
          <w:t xml:space="preserve"> é uma matriz inversível, o que implica ausência de multicolinearidade perfeita entre as variáveis explicativas. A vantagem principal da equação normal está na sua eficiência computacional quando o número de atributos p é relativamente pequeno, já que não envolve iteração — ao contrário do gradiente descendente, que é um método iterativo. No entanto, o custo computacional da inversão de matriz cresce com </w:t>
        </w:r>
      </w:ins>
      <m:oMath>
        <m:r>
          <w:ins w:id="153" w:author="Matheus costa alves" w:date="2025-05-02T09:54:00Z">
            <m:rPr>
              <m:scr m:val="script"/>
            </m:rPr>
            <w:rPr>
              <w:rFonts w:ascii="Cambria Math" w:hAnsi="Cambria Math"/>
              <w:sz w:val="24"/>
              <w:szCs w:val="24"/>
              <w:lang w:val="pt-BR"/>
            </w:rPr>
            <m:t>O</m:t>
          </w:ins>
        </m:r>
        <m:d>
          <m:dPr>
            <m:ctrlPr>
              <w:ins w:id="154" w:author="Matheus costa alves" w:date="2025-05-02T09:54:00Z"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w:ins>
            </m:ctrlPr>
          </m:dPr>
          <m:e>
            <m:sSup>
              <m:sSupPr>
                <m:ctrlPr>
                  <w:ins w:id="155" w:author="Matheus costa alves" w:date="2025-05-02T09:54:00Z"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w:ins>
                </m:ctrlPr>
              </m:sSupPr>
              <m:e>
                <m:r>
                  <w:ins w:id="156" w:author="Matheus costa alves" w:date="2025-05-02T09:54:00Z"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p</m:t>
                  </w:ins>
                </m:r>
              </m:e>
              <m:sup>
                <m:r>
                  <w:ins w:id="157" w:author="Matheus costa alves" w:date="2025-05-02T09:54:00Z"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w:ins>
                </m:r>
              </m:sup>
            </m:sSup>
          </m:e>
        </m:d>
      </m:oMath>
      <w:ins w:id="158" w:author="Matheus costa alves" w:date="2025-05-02T09:54:00Z">
        <w:r w:rsidRPr="00E02D6D">
          <w:rPr>
            <w:sz w:val="24"/>
            <w:szCs w:val="24"/>
            <w:lang w:val="pt-BR"/>
          </w:rPr>
          <w:t>, o que pode se tornar impraticável em contextos com alta dimensionalidade</w:t>
        </w:r>
      </w:ins>
      <w:ins w:id="159" w:author="Matheus costa alves" w:date="2025-05-02T10:12:00Z" w16du:dateUtc="2025-05-02T13:12:00Z">
        <w:r w:rsidR="00084A15">
          <w:rPr>
            <w:sz w:val="24"/>
            <w:szCs w:val="24"/>
            <w:lang w:val="pt-BR"/>
          </w:rPr>
          <w:t xml:space="preserve"> </w:t>
        </w:r>
        <w:r w:rsidR="00084A15" w:rsidRPr="004A41BF">
          <w:rPr>
            <w:sz w:val="24"/>
            <w:szCs w:val="24"/>
          </w:rPr>
          <w:t>(GÉRON, 2019)</w:t>
        </w:r>
        <w:r w:rsidR="00084A15">
          <w:rPr>
            <w:sz w:val="24"/>
            <w:szCs w:val="24"/>
          </w:rPr>
          <w:t>.</w:t>
        </w:r>
      </w:ins>
    </w:p>
    <w:p w14:paraId="3A461CE4" w14:textId="5530BF8D" w:rsidR="00241AF8" w:rsidRDefault="003C6489" w:rsidP="00D12D5C">
      <w:pPr>
        <w:spacing w:line="360" w:lineRule="auto"/>
        <w:ind w:firstLine="709"/>
        <w:jc w:val="both"/>
        <w:rPr>
          <w:sz w:val="24"/>
          <w:szCs w:val="24"/>
          <w:lang w:val="pt-BR"/>
        </w:rPr>
      </w:pPr>
      <w:ins w:id="160" w:author="Matheus costa alves" w:date="2025-05-02T10:16:00Z">
        <w:r w:rsidRPr="003C6489">
          <w:rPr>
            <w:sz w:val="24"/>
            <w:szCs w:val="24"/>
          </w:rPr>
          <w:t>Além disso, a equação normal está intimamente relacionada à estimação por máxima verossimilhança no contexto da regressão linear com erros normalmente distribuídos, pois ambas produzem as mesmas estimativas pontuais para os coeficientes β. Como destacado por Géron (2019), a equação normal oferece uma solução fechada que é particularmente útil como baseline para avaliar o desempenho de métodos mais complexos, como regressão regularizada ou modelos baseados em redes neurais</w:t>
        </w:r>
      </w:ins>
      <w:ins w:id="161" w:author="Matheus costa alves" w:date="2025-05-02T10:16:00Z" w16du:dateUtc="2025-05-02T13:16:00Z">
        <w:r w:rsidR="00FE72E6">
          <w:rPr>
            <w:sz w:val="24"/>
            <w:szCs w:val="24"/>
          </w:rPr>
          <w:t>.</w:t>
        </w:r>
      </w:ins>
      <m:oMath>
        <m:acc>
          <m:accPr>
            <m:ctrlPr>
              <w:del w:id="162" w:author="Matheus costa alves" w:date="2025-05-02T09:53:00Z" w16du:dateUtc="2025-05-02T12:53:00Z">
                <w:rPr>
                  <w:rFonts w:ascii="Cambria Math" w:hAnsi="Cambria Math"/>
                  <w:sz w:val="24"/>
                  <w:szCs w:val="24"/>
                  <w:lang w:val="pt-BR"/>
                </w:rPr>
              </w:del>
            </m:ctrlPr>
          </m:accPr>
          <m:e>
            <m:r>
              <w:del w:id="163" w:author="Matheus costa alves" w:date="2025-05-02T09:53:00Z" w16du:dateUtc="2025-05-02T12:53:00Z"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β</m:t>
              </w:del>
            </m:r>
          </m:e>
        </m:acc>
      </m:oMath>
    </w:p>
    <w:p w14:paraId="626589B9" w14:textId="25E63149" w:rsidR="00DE464F" w:rsidRDefault="00DE464F" w:rsidP="00DE464F">
      <w:pPr>
        <w:pStyle w:val="Ttulo2"/>
        <w:spacing w:line="360" w:lineRule="auto"/>
        <w:rPr>
          <w:lang w:val="pt-BR"/>
        </w:rPr>
      </w:pPr>
      <w:bookmarkStart w:id="164" w:name="_Toc197438768"/>
      <w:r>
        <w:rPr>
          <w:lang w:val="pt-BR"/>
        </w:rPr>
        <w:t>2.</w:t>
      </w:r>
      <w:r w:rsidR="00A82B05">
        <w:rPr>
          <w:lang w:val="pt-BR"/>
        </w:rPr>
        <w:t>4</w:t>
      </w:r>
      <w:r>
        <w:rPr>
          <w:lang w:val="pt-BR"/>
        </w:rPr>
        <w:t xml:space="preserve"> </w:t>
      </w:r>
      <w:r w:rsidR="00CE1EDC">
        <w:rPr>
          <w:lang w:val="pt-BR"/>
        </w:rPr>
        <w:t>Normalização</w:t>
      </w:r>
      <w:bookmarkEnd w:id="164"/>
    </w:p>
    <w:p w14:paraId="1B56CE01" w14:textId="4D7B7CAC" w:rsidR="00633EE6" w:rsidRDefault="00633EE6" w:rsidP="00633EE6">
      <w:pPr>
        <w:spacing w:line="360" w:lineRule="auto"/>
        <w:ind w:firstLine="709"/>
        <w:jc w:val="both"/>
        <w:rPr>
          <w:sz w:val="24"/>
          <w:szCs w:val="24"/>
        </w:rPr>
      </w:pPr>
      <w:r w:rsidRPr="00633EE6">
        <w:rPr>
          <w:sz w:val="24"/>
          <w:szCs w:val="24"/>
        </w:rPr>
        <w:t xml:space="preserve">A normalização é uma etapa fundamental no pré-processamento de dados em algoritmos de aprendizado supervisionado, especialmente em modelos que dependem de otimização iterativa como o Gradiente Descendente. Em termos gerais, ela transforma as variáveis preditoras para operarem em escalas semelhantes, evitando que atributos com magnitudes muito distintas </w:t>
      </w:r>
      <w:r w:rsidRPr="00633EE6">
        <w:rPr>
          <w:sz w:val="24"/>
          <w:szCs w:val="24"/>
        </w:rPr>
        <w:lastRenderedPageBreak/>
        <w:t>influenciem desproporcionalmente o comportamento do modelo (GÉRON, 2019). Neste estudo, são aplicadas duas abordagens distintas: a normalização Min-Max e a padronização Z-score, também conhecida como normalização estatística. Ambas serão descritas a seguir com maior detalhamento matemático.</w:t>
      </w:r>
    </w:p>
    <w:p w14:paraId="7EB7DFD2" w14:textId="563EB599" w:rsidR="005560A5" w:rsidRPr="00633EE6" w:rsidRDefault="005560A5" w:rsidP="00BF68FA">
      <w:pPr>
        <w:pStyle w:val="Ttulo3"/>
        <w:spacing w:line="360" w:lineRule="auto"/>
        <w:rPr>
          <w:lang w:val="pt-BR"/>
        </w:rPr>
      </w:pPr>
      <w:bookmarkStart w:id="165" w:name="_Toc197438769"/>
      <w:r>
        <w:t>2.</w:t>
      </w:r>
      <w:ins w:id="166" w:author="Matheus costa alves" w:date="2025-05-06T15:44:00Z" w16du:dateUtc="2025-05-06T18:44:00Z">
        <w:r w:rsidR="00EB54F5">
          <w:t>4</w:t>
        </w:r>
      </w:ins>
      <w:del w:id="167" w:author="Matheus costa alves" w:date="2025-05-06T15:44:00Z" w16du:dateUtc="2025-05-06T18:44:00Z">
        <w:r w:rsidDel="00EB54F5">
          <w:delText>3</w:delText>
        </w:r>
      </w:del>
      <w:r>
        <w:t xml:space="preserve">.1 </w:t>
      </w:r>
      <w:r w:rsidRPr="005560A5">
        <w:t>Normalização Min-Max</w:t>
      </w:r>
      <w:bookmarkEnd w:id="165"/>
    </w:p>
    <w:p w14:paraId="3BA9210B" w14:textId="582F5DA4" w:rsidR="00DE464F" w:rsidRDefault="005560A5" w:rsidP="00BF68FA">
      <w:pPr>
        <w:spacing w:line="360" w:lineRule="auto"/>
        <w:ind w:firstLine="709"/>
        <w:jc w:val="both"/>
        <w:rPr>
          <w:sz w:val="24"/>
          <w:szCs w:val="24"/>
        </w:rPr>
      </w:pPr>
      <w:r w:rsidRPr="005560A5">
        <w:rPr>
          <w:sz w:val="24"/>
          <w:szCs w:val="24"/>
        </w:rPr>
        <w:t>A normalização Min-Max é uma técnica que consiste em reescalar os valores de uma variável para um intervalo predefinido, geralmente entre 0 e 1. A fórmula utilizada para essa transformação é: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496"/>
      </w:tblGrid>
      <w:tr w:rsidR="005560A5" w:rsidRPr="00BF68FA" w14:paraId="30AF2438" w14:textId="77777777" w:rsidTr="00BF68FA">
        <w:tc>
          <w:tcPr>
            <w:tcW w:w="8863" w:type="dxa"/>
          </w:tcPr>
          <w:p w14:paraId="151CC6AA" w14:textId="3213D199" w:rsidR="005560A5" w:rsidRPr="00BF68FA" w:rsidRDefault="0000638E" w:rsidP="00BF68FA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pt-BR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norm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pt-BR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t-BR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t-BR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t-BR"/>
                      </w:rPr>
                    </m:ctrlPr>
                  </m:den>
                </m:f>
              </m:oMath>
            </m:oMathPara>
          </w:p>
        </w:tc>
        <w:tc>
          <w:tcPr>
            <w:tcW w:w="496" w:type="dxa"/>
          </w:tcPr>
          <w:p w14:paraId="0BFE2A73" w14:textId="4DB782FB" w:rsidR="005560A5" w:rsidRPr="00BF68FA" w:rsidRDefault="00BF68FA" w:rsidP="003030B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(8)</w:t>
            </w:r>
          </w:p>
        </w:tc>
      </w:tr>
    </w:tbl>
    <w:p w14:paraId="4BFC00F6" w14:textId="77777777" w:rsidR="00BF68FA" w:rsidRPr="00BF68FA" w:rsidRDefault="00BF68FA" w:rsidP="00BF68FA">
      <w:pPr>
        <w:spacing w:line="360" w:lineRule="auto"/>
        <w:jc w:val="both"/>
        <w:rPr>
          <w:sz w:val="24"/>
          <w:szCs w:val="24"/>
          <w:lang w:val="pt-BR"/>
        </w:rPr>
      </w:pPr>
      <w:r w:rsidRPr="00BF68FA">
        <w:rPr>
          <w:sz w:val="24"/>
          <w:szCs w:val="24"/>
          <w:lang w:val="pt-BR"/>
        </w:rPr>
        <w:t>onde:</w:t>
      </w:r>
    </w:p>
    <w:p w14:paraId="1DBDB928" w14:textId="6B98BE0F" w:rsidR="00BF68FA" w:rsidRPr="00BF68FA" w:rsidRDefault="00BF68FA" w:rsidP="00BF68FA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pt-BR"/>
        </w:rPr>
      </w:pPr>
      <w:r w:rsidRPr="00BF68FA">
        <w:rPr>
          <w:sz w:val="24"/>
          <w:szCs w:val="24"/>
          <w:lang w:val="pt-BR"/>
        </w:rPr>
        <w:t>x representa o valor original da variável;</w:t>
      </w:r>
    </w:p>
    <w:p w14:paraId="1274FA91" w14:textId="462D6404" w:rsidR="00BF68FA" w:rsidRPr="00BF68FA" w:rsidRDefault="0000638E" w:rsidP="00BF68FA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min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  <w:lang w:val="pt-BR"/>
          </w:rPr>
          <m:t>e</m:t>
        </m:r>
        <m:r>
          <w:rPr>
            <w:rFonts w:ascii="Cambria Math" w:hAnsi="Cambria Math"/>
            <w:sz w:val="24"/>
            <w:szCs w:val="24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max</m:t>
            </m:r>
          </m:sub>
        </m:sSub>
      </m:oMath>
      <w:r w:rsidR="00BF68FA" w:rsidRPr="00BF68FA">
        <w:rPr>
          <w:sz w:val="24"/>
          <w:szCs w:val="24"/>
          <w:lang w:val="pt-BR"/>
        </w:rPr>
        <w:t>respectivamente, os valores mínimo e máximo da variável na amostra;</w:t>
      </w:r>
    </w:p>
    <w:p w14:paraId="2CBD47A5" w14:textId="64126620" w:rsidR="00BF68FA" w:rsidRPr="00BF68FA" w:rsidRDefault="0000638E" w:rsidP="00BF68FA">
      <w:pPr>
        <w:numPr>
          <w:ilvl w:val="0"/>
          <w:numId w:val="27"/>
        </w:numPr>
        <w:spacing w:line="360" w:lineRule="auto"/>
        <w:jc w:val="both"/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pt-BR"/>
              </w:rPr>
              <m:t>norm</m:t>
            </m:r>
          </m:sub>
        </m:sSub>
        <m:r>
          <w:rPr>
            <w:rFonts w:ascii="Cambria Math" w:hAnsi="Cambria Math"/>
            <w:sz w:val="24"/>
            <w:szCs w:val="24"/>
            <w:lang w:val="pt-BR"/>
          </w:rPr>
          <m:t>​</m:t>
        </m:r>
      </m:oMath>
      <w:r w:rsidR="00BF68FA" w:rsidRPr="00BF68FA">
        <w:rPr>
          <w:sz w:val="24"/>
          <w:szCs w:val="24"/>
          <w:lang w:val="pt-BR"/>
        </w:rPr>
        <w:t xml:space="preserve"> é o valor normalizado.</w:t>
      </w:r>
    </w:p>
    <w:p w14:paraId="3979CBD4" w14:textId="3FCDD640" w:rsidR="00BF68FA" w:rsidRDefault="00BF68FA" w:rsidP="00BF68FA">
      <w:pPr>
        <w:spacing w:line="360" w:lineRule="auto"/>
        <w:ind w:firstLine="709"/>
        <w:jc w:val="both"/>
        <w:rPr>
          <w:sz w:val="24"/>
          <w:szCs w:val="24"/>
        </w:rPr>
      </w:pPr>
      <w:r w:rsidRPr="00BF68FA">
        <w:rPr>
          <w:sz w:val="24"/>
          <w:szCs w:val="24"/>
        </w:rPr>
        <w:t xml:space="preserve">Essa técnica garante que todas as variáveis estejam na mesma escala, o que facilita a convergência dos algoritmos iterativos e permite que cada feature contribua proporcionalmente para o cálculo do gradiente. No entanto, a Min-Max é sensível a valores extremos (outliers), pois esses afetam diretamente os parâmetros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​ e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​.</m:t>
        </m:r>
      </m:oMath>
    </w:p>
    <w:p w14:paraId="2FA39A44" w14:textId="2174498D" w:rsidR="00FA3138" w:rsidRPr="00633EE6" w:rsidRDefault="00FA3138" w:rsidP="00FA3138">
      <w:pPr>
        <w:pStyle w:val="Ttulo3"/>
        <w:spacing w:line="360" w:lineRule="auto"/>
        <w:rPr>
          <w:lang w:val="pt-BR"/>
        </w:rPr>
      </w:pPr>
      <w:bookmarkStart w:id="168" w:name="_Toc197438770"/>
      <w:r>
        <w:t>2.</w:t>
      </w:r>
      <w:ins w:id="169" w:author="Matheus costa alves" w:date="2025-05-06T15:44:00Z" w16du:dateUtc="2025-05-06T18:44:00Z">
        <w:r w:rsidR="00EB54F5">
          <w:t>4</w:t>
        </w:r>
      </w:ins>
      <w:del w:id="170" w:author="Matheus costa alves" w:date="2025-05-06T15:44:00Z" w16du:dateUtc="2025-05-06T18:44:00Z">
        <w:r w:rsidDel="00EB54F5">
          <w:delText>3</w:delText>
        </w:r>
      </w:del>
      <w:r>
        <w:t xml:space="preserve">.2 </w:t>
      </w:r>
      <w:r w:rsidRPr="00FA3138">
        <w:t>Normalização Z-score (padronização)</w:t>
      </w:r>
      <w:bookmarkEnd w:id="168"/>
    </w:p>
    <w:p w14:paraId="73E4E7F5" w14:textId="6586D675" w:rsidR="00FA3138" w:rsidRDefault="00FA3138" w:rsidP="00BF68FA">
      <w:pPr>
        <w:spacing w:line="360" w:lineRule="auto"/>
        <w:ind w:firstLine="709"/>
        <w:jc w:val="both"/>
        <w:rPr>
          <w:sz w:val="24"/>
          <w:szCs w:val="24"/>
        </w:rPr>
      </w:pPr>
      <w:r w:rsidRPr="00FA3138">
        <w:rPr>
          <w:sz w:val="24"/>
          <w:szCs w:val="24"/>
        </w:rPr>
        <w:t>A padronização, também conhecida como normalização Z-score, transforma os dados de forma que passem a ter média zero e desvio padrão unitário. A equação utilizada é: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496"/>
      </w:tblGrid>
      <w:tr w:rsidR="00FA3138" w14:paraId="109023B0" w14:textId="77777777" w:rsidTr="00727EA1">
        <w:tc>
          <w:tcPr>
            <w:tcW w:w="8863" w:type="dxa"/>
          </w:tcPr>
          <w:p w14:paraId="50C4025E" w14:textId="683DC946" w:rsidR="00FA3138" w:rsidRDefault="0000638E" w:rsidP="00BF68FA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std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den>
                </m:f>
              </m:oMath>
            </m:oMathPara>
          </w:p>
        </w:tc>
        <w:tc>
          <w:tcPr>
            <w:tcW w:w="496" w:type="dxa"/>
          </w:tcPr>
          <w:p w14:paraId="0A9BA831" w14:textId="2CD29737" w:rsidR="00FA3138" w:rsidRDefault="00FA3138" w:rsidP="00BF68FA">
            <w:pPr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(9)</w:t>
            </w:r>
          </w:p>
        </w:tc>
      </w:tr>
    </w:tbl>
    <w:p w14:paraId="54C5EFE7" w14:textId="77777777" w:rsidR="00727EA1" w:rsidRPr="00727EA1" w:rsidRDefault="00727EA1" w:rsidP="00727EA1">
      <w:pPr>
        <w:spacing w:line="360" w:lineRule="auto"/>
        <w:jc w:val="both"/>
        <w:rPr>
          <w:sz w:val="24"/>
          <w:szCs w:val="24"/>
          <w:lang w:val="pt-BR"/>
        </w:rPr>
      </w:pPr>
      <w:r w:rsidRPr="00727EA1">
        <w:rPr>
          <w:sz w:val="24"/>
          <w:szCs w:val="24"/>
          <w:lang w:val="pt-BR"/>
        </w:rPr>
        <w:t>em que:</w:t>
      </w:r>
    </w:p>
    <w:p w14:paraId="4891461C" w14:textId="487C3D3B" w:rsidR="00727EA1" w:rsidRPr="00727EA1" w:rsidRDefault="00727EA1" w:rsidP="00727EA1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  <w:lang w:val="pt-BR"/>
        </w:rPr>
      </w:pPr>
      <w:r w:rsidRPr="00727EA1">
        <w:rPr>
          <w:sz w:val="24"/>
          <w:szCs w:val="24"/>
          <w:lang w:val="pt-BR"/>
        </w:rPr>
        <w:t>μ</w:t>
      </w:r>
      <w:r>
        <w:rPr>
          <w:sz w:val="24"/>
          <w:szCs w:val="24"/>
          <w:lang w:val="pt-BR"/>
        </w:rPr>
        <w:t xml:space="preserve"> </w:t>
      </w:r>
      <w:r w:rsidRPr="00727EA1">
        <w:rPr>
          <w:sz w:val="24"/>
          <w:szCs w:val="24"/>
          <w:lang w:val="pt-BR"/>
        </w:rPr>
        <w:t>é a média da variável;</w:t>
      </w:r>
    </w:p>
    <w:p w14:paraId="083B8E2C" w14:textId="6232940C" w:rsidR="00727EA1" w:rsidRPr="00727EA1" w:rsidRDefault="00727EA1" w:rsidP="00727EA1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  <w:lang w:val="pt-BR"/>
        </w:rPr>
      </w:pPr>
      <w:r w:rsidRPr="00727EA1">
        <w:rPr>
          <w:sz w:val="24"/>
          <w:szCs w:val="24"/>
          <w:lang w:val="pt-BR"/>
        </w:rPr>
        <w:t>σ é o desvio padrão da variável;</w:t>
      </w:r>
    </w:p>
    <w:p w14:paraId="6FC9D3F8" w14:textId="46840218" w:rsidR="00727EA1" w:rsidRPr="00727EA1" w:rsidRDefault="0000638E" w:rsidP="00727EA1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pt-BR"/>
              </w:rPr>
              <m:t>std</m:t>
            </m:r>
          </m:sub>
        </m:sSub>
        <m:r>
          <w:rPr>
            <w:rFonts w:ascii="Cambria Math" w:hAnsi="Cambria Math"/>
            <w:sz w:val="24"/>
            <w:szCs w:val="24"/>
            <w:lang w:val="pt-BR"/>
          </w:rPr>
          <m:t>​</m:t>
        </m:r>
      </m:oMath>
      <w:r w:rsidR="00727EA1" w:rsidRPr="00727EA1">
        <w:rPr>
          <w:sz w:val="24"/>
          <w:szCs w:val="24"/>
          <w:lang w:val="pt-BR"/>
        </w:rPr>
        <w:t xml:space="preserve"> representa o valor padronizado.</w:t>
      </w:r>
    </w:p>
    <w:p w14:paraId="08F594C7" w14:textId="77777777" w:rsidR="00FA3138" w:rsidRDefault="00FA3138" w:rsidP="00727EA1">
      <w:pPr>
        <w:spacing w:line="360" w:lineRule="auto"/>
        <w:jc w:val="both"/>
        <w:rPr>
          <w:sz w:val="24"/>
          <w:szCs w:val="24"/>
          <w:lang w:val="pt-BR"/>
        </w:rPr>
      </w:pPr>
    </w:p>
    <w:p w14:paraId="1B43DF30" w14:textId="77777777" w:rsidR="00727EA1" w:rsidRPr="00727EA1" w:rsidRDefault="00727EA1" w:rsidP="00727EA1">
      <w:pPr>
        <w:spacing w:line="360" w:lineRule="auto"/>
        <w:ind w:firstLine="709"/>
        <w:rPr>
          <w:sz w:val="24"/>
          <w:szCs w:val="24"/>
          <w:lang w:val="pt-BR"/>
        </w:rPr>
      </w:pPr>
      <w:r w:rsidRPr="00727EA1">
        <w:rPr>
          <w:sz w:val="24"/>
          <w:szCs w:val="24"/>
          <w:lang w:val="pt-BR"/>
        </w:rPr>
        <w:t>Essa abordagem é especialmente útil quando as distribuições dos dados são aproximadamente normais, pois preserva a forma da distribuição original e reduz a influência de outliers moderados. Diferente da Min-Max, a Z-score é mais robusta a valores extremos e costuma ser preferida quando há variáveis com distribuições distintas ou dispersões muito diferentes.</w:t>
      </w:r>
    </w:p>
    <w:p w14:paraId="68F4DB2A" w14:textId="38A2F48D" w:rsidR="00F9023E" w:rsidRDefault="00727EA1" w:rsidP="00E62357">
      <w:pPr>
        <w:spacing w:line="360" w:lineRule="auto"/>
        <w:ind w:firstLine="709"/>
        <w:rPr>
          <w:ins w:id="171" w:author="Matheus costa alves" w:date="2025-05-06T15:01:00Z" w16du:dateUtc="2025-05-06T18:01:00Z"/>
          <w:sz w:val="24"/>
          <w:szCs w:val="24"/>
          <w:lang w:val="pt-BR"/>
        </w:rPr>
      </w:pPr>
      <w:r w:rsidRPr="00727EA1">
        <w:rPr>
          <w:sz w:val="24"/>
          <w:szCs w:val="24"/>
          <w:lang w:val="pt-BR"/>
        </w:rPr>
        <w:t xml:space="preserve">Segundo </w:t>
      </w:r>
      <w:proofErr w:type="spellStart"/>
      <w:r w:rsidRPr="00727EA1">
        <w:rPr>
          <w:sz w:val="24"/>
          <w:szCs w:val="24"/>
          <w:lang w:val="pt-BR"/>
        </w:rPr>
        <w:t>Weisberg</w:t>
      </w:r>
      <w:proofErr w:type="spellEnd"/>
      <w:r w:rsidRPr="00727EA1">
        <w:rPr>
          <w:sz w:val="24"/>
          <w:szCs w:val="24"/>
          <w:lang w:val="pt-BR"/>
        </w:rPr>
        <w:t xml:space="preserve"> (2005), a padronização também facilita a interpretação dos coeficientes em modelos lineares, permitindo comparações entre variáveis com unidades </w:t>
      </w:r>
      <w:r w:rsidRPr="00727EA1">
        <w:rPr>
          <w:sz w:val="24"/>
          <w:szCs w:val="24"/>
          <w:lang w:val="pt-BR"/>
        </w:rPr>
        <w:lastRenderedPageBreak/>
        <w:t>distintas. Além disso, ela melhora a estabilidade numérica em métodos que envolvem álgebra matricial, como a Equação Normal.</w:t>
      </w:r>
    </w:p>
    <w:p w14:paraId="6FC9288D" w14:textId="23720826" w:rsidR="00392AC0" w:rsidRDefault="00392AC0" w:rsidP="00392AC0">
      <w:pPr>
        <w:pStyle w:val="Ttulo1"/>
        <w:rPr>
          <w:ins w:id="172" w:author="Matheus costa alves" w:date="2025-05-06T15:01:00Z" w16du:dateUtc="2025-05-06T18:01:00Z"/>
        </w:rPr>
      </w:pPr>
      <w:bookmarkStart w:id="173" w:name="_Toc197438771"/>
      <w:ins w:id="174" w:author="Matheus costa alves" w:date="2025-05-06T15:01:00Z" w16du:dateUtc="2025-05-06T18:01:00Z">
        <w:r>
          <w:t>3 METODOLOGIA</w:t>
        </w:r>
        <w:bookmarkEnd w:id="173"/>
      </w:ins>
    </w:p>
    <w:p w14:paraId="65629A72" w14:textId="77777777" w:rsidR="00392AC0" w:rsidRDefault="00392AC0" w:rsidP="00392AC0">
      <w:pPr>
        <w:spacing w:line="360" w:lineRule="auto"/>
        <w:rPr>
          <w:ins w:id="175" w:author="Matheus costa alves" w:date="2025-05-06T15:35:00Z" w16du:dateUtc="2025-05-06T18:35:00Z"/>
          <w:sz w:val="24"/>
          <w:szCs w:val="24"/>
          <w:lang w:val="pt-BR"/>
        </w:rPr>
      </w:pPr>
    </w:p>
    <w:p w14:paraId="2726F4B4" w14:textId="77777777" w:rsidR="00F61B4E" w:rsidRPr="00F61B4E" w:rsidRDefault="00F61B4E">
      <w:pPr>
        <w:spacing w:line="360" w:lineRule="auto"/>
        <w:ind w:firstLine="709"/>
        <w:jc w:val="both"/>
        <w:rPr>
          <w:ins w:id="176" w:author="Matheus costa alves" w:date="2025-05-06T15:35:00Z"/>
          <w:sz w:val="24"/>
          <w:szCs w:val="24"/>
          <w:lang w:val="pt-BR"/>
        </w:rPr>
        <w:pPrChange w:id="177" w:author="Matheus costa alves" w:date="2025-05-06T15:35:00Z" w16du:dateUtc="2025-05-06T18:35:00Z">
          <w:pPr>
            <w:spacing w:line="360" w:lineRule="auto"/>
          </w:pPr>
        </w:pPrChange>
      </w:pPr>
      <w:ins w:id="178" w:author="Matheus costa alves" w:date="2025-05-06T15:35:00Z">
        <w:r w:rsidRPr="00F61B4E">
          <w:rPr>
            <w:sz w:val="24"/>
            <w:szCs w:val="24"/>
            <w:lang w:val="pt-BR"/>
          </w:rPr>
          <w:t>Este trabalho segue uma abordagem experimental aplicada, com foco na implementação de regressão linear multivariada para predição de valores imobiliários. A pesquisa é de natureza quantitativa, estruturada em torno da análise de desempenho de diferentes técnicas de normalização e otimização.</w:t>
        </w:r>
      </w:ins>
    </w:p>
    <w:p w14:paraId="1C866F71" w14:textId="77777777" w:rsidR="00F61B4E" w:rsidRPr="00F61B4E" w:rsidRDefault="00F61B4E">
      <w:pPr>
        <w:spacing w:line="360" w:lineRule="auto"/>
        <w:ind w:firstLine="709"/>
        <w:jc w:val="both"/>
        <w:rPr>
          <w:ins w:id="179" w:author="Matheus costa alves" w:date="2025-05-06T15:35:00Z"/>
          <w:sz w:val="24"/>
          <w:szCs w:val="24"/>
          <w:lang w:val="pt-BR"/>
        </w:rPr>
        <w:pPrChange w:id="180" w:author="Matheus costa alves" w:date="2025-05-06T15:35:00Z" w16du:dateUtc="2025-05-06T18:35:00Z">
          <w:pPr>
            <w:spacing w:line="360" w:lineRule="auto"/>
          </w:pPr>
        </w:pPrChange>
      </w:pPr>
      <w:ins w:id="181" w:author="Matheus costa alves" w:date="2025-05-06T15:35:00Z">
        <w:r w:rsidRPr="00F61B4E">
          <w:rPr>
            <w:sz w:val="24"/>
            <w:szCs w:val="24"/>
            <w:lang w:val="pt-BR"/>
          </w:rPr>
          <w:t>O conjunto de dados utilizado foi ex1data2.txt, contendo variáveis referentes ao tamanho do imóvel, número de quartos e preço. Os dados foram organizados em variáveis independentes e dependentes, e submetidos a três tratamentos distintos: sem normalização, normalização Min-Max e padronização Z-score.</w:t>
        </w:r>
      </w:ins>
    </w:p>
    <w:p w14:paraId="6C6DF18E" w14:textId="77777777" w:rsidR="00F61B4E" w:rsidRPr="00F61B4E" w:rsidRDefault="00F61B4E">
      <w:pPr>
        <w:spacing w:line="360" w:lineRule="auto"/>
        <w:ind w:firstLine="709"/>
        <w:jc w:val="both"/>
        <w:rPr>
          <w:ins w:id="182" w:author="Matheus costa alves" w:date="2025-05-06T15:35:00Z"/>
          <w:sz w:val="24"/>
          <w:szCs w:val="24"/>
          <w:lang w:val="pt-BR"/>
        </w:rPr>
        <w:pPrChange w:id="183" w:author="Matheus costa alves" w:date="2025-05-06T15:35:00Z" w16du:dateUtc="2025-05-06T18:35:00Z">
          <w:pPr>
            <w:spacing w:line="360" w:lineRule="auto"/>
          </w:pPr>
        </w:pPrChange>
      </w:pPr>
      <w:ins w:id="184" w:author="Matheus costa alves" w:date="2025-05-06T15:35:00Z">
        <w:r w:rsidRPr="00F61B4E">
          <w:rPr>
            <w:sz w:val="24"/>
            <w:szCs w:val="24"/>
            <w:lang w:val="pt-BR"/>
          </w:rPr>
          <w:t>Foram implementadas duas abordagens de estimação dos parâmetros: Gradiente Descendente e Equação Normal. O Gradiente Descendente foi executado com diferentes taxas de aprendizado e quantidades de iterações, a depender da configuração experimental. A Equação Normal foi utilizada como base de comparação, por se tratar de uma solução analítica direta.</w:t>
        </w:r>
      </w:ins>
    </w:p>
    <w:p w14:paraId="50D8B492" w14:textId="4FB1FD18" w:rsidR="00F61B4E" w:rsidRPr="00F61B4E" w:rsidRDefault="00F61B4E">
      <w:pPr>
        <w:spacing w:line="360" w:lineRule="auto"/>
        <w:ind w:firstLine="709"/>
        <w:jc w:val="both"/>
        <w:rPr>
          <w:ins w:id="185" w:author="Matheus costa alves" w:date="2025-05-06T15:35:00Z"/>
          <w:sz w:val="24"/>
          <w:szCs w:val="24"/>
          <w:lang w:val="pt-BR"/>
        </w:rPr>
        <w:pPrChange w:id="186" w:author="Matheus costa alves" w:date="2025-05-06T15:35:00Z" w16du:dateUtc="2025-05-06T18:35:00Z">
          <w:pPr>
            <w:spacing w:line="360" w:lineRule="auto"/>
          </w:pPr>
        </w:pPrChange>
      </w:pPr>
      <w:ins w:id="187" w:author="Matheus costa alves" w:date="2025-05-06T15:35:00Z">
        <w:r w:rsidRPr="00F61B4E">
          <w:rPr>
            <w:sz w:val="24"/>
            <w:szCs w:val="24"/>
            <w:lang w:val="pt-BR"/>
          </w:rPr>
          <w:t xml:space="preserve">A experimentação envolveu testes com </w:t>
        </w:r>
      </w:ins>
      <w:ins w:id="188" w:author="Matheus costa alves" w:date="2025-05-06T15:36:00Z" w16du:dateUtc="2025-05-06T18:36:00Z">
        <w:r w:rsidR="00B51E51">
          <w:rPr>
            <w:sz w:val="24"/>
            <w:szCs w:val="24"/>
            <w:lang w:val="pt-BR"/>
          </w:rPr>
          <w:t>variados valores de</w:t>
        </w:r>
      </w:ins>
      <w:ins w:id="189" w:author="Matheus costa alves" w:date="2025-05-06T15:35:00Z">
        <w:r w:rsidRPr="00F61B4E">
          <w:rPr>
            <w:sz w:val="24"/>
            <w:szCs w:val="24"/>
            <w:lang w:val="pt-BR"/>
          </w:rPr>
          <w:t xml:space="preserve"> iterações no Gradiente Descendente, com diferentes combinações de taxa de aprendizado, permitindo observar a sensibilidade do modelo à normalização aplicada. Para cada cenário, foram avaliados os valores de custo, a convergência dos parâmetros e as predições obtidas para uma entrada de teste.</w:t>
        </w:r>
      </w:ins>
    </w:p>
    <w:p w14:paraId="249412BE" w14:textId="6F3215C5" w:rsidR="00F61B4E" w:rsidRPr="00F61B4E" w:rsidRDefault="00F61B4E">
      <w:pPr>
        <w:spacing w:line="360" w:lineRule="auto"/>
        <w:ind w:firstLine="709"/>
        <w:jc w:val="both"/>
        <w:rPr>
          <w:ins w:id="190" w:author="Matheus costa alves" w:date="2025-05-06T15:35:00Z"/>
          <w:sz w:val="24"/>
          <w:szCs w:val="24"/>
          <w:lang w:val="pt-BR"/>
        </w:rPr>
        <w:pPrChange w:id="191" w:author="Matheus costa alves" w:date="2025-05-06T15:35:00Z" w16du:dateUtc="2025-05-06T18:35:00Z">
          <w:pPr>
            <w:spacing w:line="360" w:lineRule="auto"/>
          </w:pPr>
        </w:pPrChange>
      </w:pPr>
      <w:ins w:id="192" w:author="Matheus costa alves" w:date="2025-05-06T15:35:00Z">
        <w:r w:rsidRPr="00F61B4E">
          <w:rPr>
            <w:sz w:val="24"/>
            <w:szCs w:val="24"/>
            <w:lang w:val="pt-BR"/>
          </w:rPr>
          <w:t xml:space="preserve">As análises foram complementadas com visualizações gráficas, incluindo curvas de custo, superfícies da função J(θ), mapas de contorno com as trajetórias do gradiente e o plano de regressão ajustado. A implementação foi feita em Python, utilizando as bibliotecas </w:t>
        </w:r>
        <w:proofErr w:type="spellStart"/>
        <w:r w:rsidRPr="00F61B4E">
          <w:rPr>
            <w:sz w:val="24"/>
            <w:szCs w:val="24"/>
            <w:lang w:val="pt-BR"/>
          </w:rPr>
          <w:t>NumPy</w:t>
        </w:r>
        <w:proofErr w:type="spellEnd"/>
        <w:r w:rsidRPr="00F61B4E">
          <w:rPr>
            <w:sz w:val="24"/>
            <w:szCs w:val="24"/>
            <w:lang w:val="pt-BR"/>
          </w:rPr>
          <w:t xml:space="preserve"> e </w:t>
        </w:r>
        <w:proofErr w:type="spellStart"/>
        <w:r w:rsidRPr="00F61B4E">
          <w:rPr>
            <w:sz w:val="24"/>
            <w:szCs w:val="24"/>
            <w:lang w:val="pt-BR"/>
          </w:rPr>
          <w:t>Matplotlib</w:t>
        </w:r>
        <w:proofErr w:type="spellEnd"/>
        <w:r w:rsidRPr="00F61B4E">
          <w:rPr>
            <w:sz w:val="24"/>
            <w:szCs w:val="24"/>
            <w:lang w:val="pt-BR"/>
          </w:rPr>
          <w:t>, com organização modular do código e documentação adequada para garantir reprodutibilidade.</w:t>
        </w:r>
      </w:ins>
    </w:p>
    <w:p w14:paraId="038710DD" w14:textId="403F8D52" w:rsidR="00392AC0" w:rsidRDefault="00F61B4E">
      <w:pPr>
        <w:spacing w:line="360" w:lineRule="auto"/>
        <w:ind w:firstLine="709"/>
        <w:jc w:val="both"/>
        <w:rPr>
          <w:ins w:id="193" w:author="Matheus costa alves" w:date="2025-05-02T10:38:00Z" w16du:dateUtc="2025-05-02T13:38:00Z"/>
          <w:sz w:val="24"/>
          <w:szCs w:val="24"/>
          <w:lang w:val="pt-BR"/>
        </w:rPr>
        <w:pPrChange w:id="194" w:author="Matheus costa alves" w:date="2025-05-06T15:37:00Z" w16du:dateUtc="2025-05-06T18:37:00Z">
          <w:pPr>
            <w:spacing w:line="360" w:lineRule="auto"/>
            <w:ind w:firstLine="709"/>
          </w:pPr>
        </w:pPrChange>
      </w:pPr>
      <w:ins w:id="195" w:author="Matheus costa alves" w:date="2025-05-06T15:35:00Z">
        <w:r w:rsidRPr="00F61B4E">
          <w:rPr>
            <w:sz w:val="24"/>
            <w:szCs w:val="24"/>
            <w:lang w:val="pt-BR"/>
          </w:rPr>
          <w:t xml:space="preserve">Por fim, foram conduzidos testes de robustez com diferentes inicializações e comparações entre os métodos de normalização, a fim de avaliar a estabilidade dos resultados e a sensibilidade do modelo às variações dos </w:t>
        </w:r>
        <w:proofErr w:type="spellStart"/>
        <w:r w:rsidRPr="00F61B4E">
          <w:rPr>
            <w:sz w:val="24"/>
            <w:szCs w:val="24"/>
            <w:lang w:val="pt-BR"/>
          </w:rPr>
          <w:t>hiperparâmetros</w:t>
        </w:r>
        <w:proofErr w:type="spellEnd"/>
        <w:r w:rsidRPr="00F61B4E">
          <w:rPr>
            <w:sz w:val="24"/>
            <w:szCs w:val="24"/>
            <w:lang w:val="pt-BR"/>
          </w:rPr>
          <w:t>.</w:t>
        </w:r>
      </w:ins>
    </w:p>
    <w:p w14:paraId="375F9A06" w14:textId="6C1D81FF" w:rsidR="00891296" w:rsidRDefault="00891296" w:rsidP="00891296">
      <w:pPr>
        <w:pStyle w:val="Ttulo1"/>
        <w:rPr>
          <w:ins w:id="196" w:author="Matheus costa alves" w:date="2025-05-02T10:39:00Z" w16du:dateUtc="2025-05-02T13:39:00Z"/>
        </w:rPr>
      </w:pPr>
      <w:bookmarkStart w:id="197" w:name="_Toc197438772"/>
      <w:ins w:id="198" w:author="Matheus costa alves" w:date="2025-05-02T10:38:00Z" w16du:dateUtc="2025-05-02T13:38:00Z">
        <w:r>
          <w:t xml:space="preserve">4 </w:t>
        </w:r>
      </w:ins>
      <w:ins w:id="199" w:author="Matheus costa alves" w:date="2025-05-06T15:02:00Z" w16du:dateUtc="2025-05-06T18:02:00Z">
        <w:r w:rsidR="00392AC0">
          <w:t>RESULTADOS E DISCUSSÃO</w:t>
        </w:r>
      </w:ins>
      <w:bookmarkEnd w:id="197"/>
    </w:p>
    <w:p w14:paraId="6B5860E2" w14:textId="77777777" w:rsidR="00891296" w:rsidRPr="00891296" w:rsidRDefault="00891296">
      <w:pPr>
        <w:rPr>
          <w:ins w:id="200" w:author="Matheus costa alves" w:date="2025-05-02T10:38:00Z" w16du:dateUtc="2025-05-02T13:38:00Z"/>
          <w:sz w:val="24"/>
          <w:szCs w:val="24"/>
          <w:rPrChange w:id="201" w:author="Matheus costa alves" w:date="2025-05-02T10:39:00Z" w16du:dateUtc="2025-05-02T13:39:00Z">
            <w:rPr>
              <w:ins w:id="202" w:author="Matheus costa alves" w:date="2025-05-02T10:38:00Z" w16du:dateUtc="2025-05-02T13:38:00Z"/>
            </w:rPr>
          </w:rPrChange>
        </w:rPr>
        <w:pPrChange w:id="203" w:author="Matheus costa alves" w:date="2025-05-02T10:39:00Z" w16du:dateUtc="2025-05-02T13:39:00Z">
          <w:pPr>
            <w:pStyle w:val="Ttulo1"/>
          </w:pPr>
        </w:pPrChange>
      </w:pPr>
    </w:p>
    <w:p w14:paraId="0B90E94A" w14:textId="0D1E3A8E" w:rsidR="00F9023E" w:rsidRDefault="00B07ECE" w:rsidP="00B07ECE">
      <w:pPr>
        <w:spacing w:line="360" w:lineRule="auto"/>
        <w:ind w:firstLine="720"/>
        <w:jc w:val="both"/>
        <w:rPr>
          <w:ins w:id="204" w:author="Matheus costa alves" w:date="2025-05-02T10:43:00Z" w16du:dateUtc="2025-05-02T13:43:00Z"/>
          <w:sz w:val="24"/>
          <w:szCs w:val="24"/>
          <w:lang w:val="pt-BR"/>
        </w:rPr>
      </w:pPr>
      <w:ins w:id="205" w:author="Matheus costa alves" w:date="2025-05-02T10:42:00Z">
        <w:r w:rsidRPr="00B07ECE">
          <w:rPr>
            <w:sz w:val="24"/>
            <w:szCs w:val="24"/>
          </w:rPr>
          <w:t>Neste capítulo, apresentam-se e discutem-se os resultados obtidos a partir dos experimentos descritos na metodologia. São exibidos os gráficos correspondentes às análises realizadas, seguidos de interpretações que destacam as principais observações. A seção contempla a comparação entre os métodos de estimação por Equação Normal e Gradiente Descendente, bem como a influência das diferentes técnicas de normalização — min-max e z-score — no desempenho e na convergência do modelo</w:t>
        </w:r>
      </w:ins>
      <w:ins w:id="206" w:author="Matheus costa alves" w:date="2025-05-02T10:41:00Z" w16du:dateUtc="2025-05-02T13:41:00Z">
        <w:r w:rsidR="0088765C">
          <w:rPr>
            <w:sz w:val="24"/>
            <w:szCs w:val="24"/>
            <w:lang w:val="pt-BR"/>
          </w:rPr>
          <w:t>.</w:t>
        </w:r>
      </w:ins>
    </w:p>
    <w:p w14:paraId="2F77CB3B" w14:textId="549BC6DC" w:rsidR="00B07ECE" w:rsidRDefault="000E7D96" w:rsidP="00D837B4">
      <w:pPr>
        <w:pStyle w:val="Ttulo2"/>
        <w:rPr>
          <w:ins w:id="207" w:author="Matheus costa alves" w:date="2025-05-03T16:10:00Z" w16du:dateUtc="2025-05-03T19:10:00Z"/>
        </w:rPr>
      </w:pPr>
      <w:bookmarkStart w:id="208" w:name="_Toc197438773"/>
      <w:ins w:id="209" w:author="Matheus costa alves" w:date="2025-05-02T10:43:00Z" w16du:dateUtc="2025-05-02T13:43:00Z">
        <w:r w:rsidRPr="00DA1FA7">
          <w:rPr>
            <w:lang w:val="pt-BR"/>
          </w:rPr>
          <w:lastRenderedPageBreak/>
          <w:t xml:space="preserve">4.1 </w:t>
        </w:r>
      </w:ins>
      <w:ins w:id="210" w:author="Matheus costa alves" w:date="2025-05-03T15:56:00Z">
        <w:r w:rsidR="00DA1FA7" w:rsidRPr="00DA1FA7">
          <w:t>Comparação entre Gradiente Descendente e Equação Normal com Normalização Z-score</w:t>
        </w:r>
      </w:ins>
      <w:ins w:id="211" w:author="Matheus costa alves" w:date="2025-05-03T16:09:00Z" w16du:dateUtc="2025-05-03T19:09:00Z">
        <w:r w:rsidR="00ED0E7C">
          <w:t>.</w:t>
        </w:r>
      </w:ins>
      <w:bookmarkEnd w:id="208"/>
    </w:p>
    <w:p w14:paraId="01EAC11A" w14:textId="77777777" w:rsidR="00D837B4" w:rsidRDefault="00D837B4" w:rsidP="00D837B4">
      <w:pPr>
        <w:rPr>
          <w:ins w:id="212" w:author="Matheus costa alves" w:date="2025-05-03T16:10:00Z" w16du:dateUtc="2025-05-03T19:10:00Z"/>
        </w:rPr>
      </w:pPr>
    </w:p>
    <w:p w14:paraId="05456940" w14:textId="21C0705A" w:rsidR="00D837B4" w:rsidRDefault="00D837B4">
      <w:pPr>
        <w:spacing w:line="360" w:lineRule="auto"/>
        <w:ind w:firstLine="709"/>
        <w:jc w:val="both"/>
        <w:rPr>
          <w:ins w:id="213" w:author="Matheus costa alves" w:date="2025-05-04T14:29:00Z" w16du:dateUtc="2025-05-04T17:29:00Z"/>
          <w:sz w:val="24"/>
          <w:szCs w:val="24"/>
        </w:rPr>
      </w:pPr>
      <w:ins w:id="214" w:author="Matheus costa alves" w:date="2025-05-03T16:10:00Z">
        <w:r w:rsidRPr="00D837B4">
          <w:rPr>
            <w:sz w:val="24"/>
            <w:szCs w:val="24"/>
            <w:rPrChange w:id="215" w:author="Matheus costa alves" w:date="2025-05-03T16:10:00Z" w16du:dateUtc="2025-05-03T19:10:00Z">
              <w:rPr/>
            </w:rPrChange>
          </w:rPr>
          <w:t xml:space="preserve">A Figura 1 ilustra a curva de convergência do custo J(θ) ao longo de </w:t>
        </w:r>
      </w:ins>
      <w:ins w:id="216" w:author="Matheus costa alves" w:date="2025-05-04T14:25:00Z" w16du:dateUtc="2025-05-04T17:25:00Z">
        <w:r w:rsidR="00055023">
          <w:rPr>
            <w:sz w:val="24"/>
            <w:szCs w:val="24"/>
          </w:rPr>
          <w:t>50</w:t>
        </w:r>
      </w:ins>
      <w:ins w:id="217" w:author="Matheus costa alves" w:date="2025-05-03T16:10:00Z">
        <w:r w:rsidRPr="00D837B4">
          <w:rPr>
            <w:sz w:val="24"/>
            <w:szCs w:val="24"/>
            <w:rPrChange w:id="218" w:author="Matheus costa alves" w:date="2025-05-03T16:10:00Z" w16du:dateUtc="2025-05-03T19:10:00Z">
              <w:rPr/>
            </w:rPrChange>
          </w:rPr>
          <w:t xml:space="preserve"> iterações do Gradiente Descendente (GD)</w:t>
        </w:r>
      </w:ins>
      <w:ins w:id="219" w:author="Matheus costa alves" w:date="2025-05-04T09:55:00Z" w16du:dateUtc="2025-05-04T12:55:00Z">
        <w:r w:rsidR="00630796">
          <w:rPr>
            <w:sz w:val="24"/>
            <w:szCs w:val="24"/>
          </w:rPr>
          <w:t xml:space="preserve"> com um learning rate de 0.1</w:t>
        </w:r>
      </w:ins>
      <w:ins w:id="220" w:author="Matheus costa alves" w:date="2025-05-03T16:10:00Z">
        <w:r w:rsidRPr="00D837B4">
          <w:rPr>
            <w:sz w:val="24"/>
            <w:szCs w:val="24"/>
            <w:rPrChange w:id="221" w:author="Matheus costa alves" w:date="2025-05-03T16:10:00Z" w16du:dateUtc="2025-05-03T19:10:00Z">
              <w:rPr/>
            </w:rPrChange>
          </w:rPr>
          <w:t xml:space="preserve">, em comparação com o custo associado à Equação Normal (EN). Observa-se que o GD parte de um valor de custo extremamente elevado </w:t>
        </w:r>
      </w:ins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∼</m:t>
        </m:r>
        <m:r>
          <w:ins w:id="222" w:author="Matheus costa alves" w:date="2025-05-03T16:10:00Z">
            <w:rPr>
              <w:rFonts w:ascii="Cambria Math" w:hAnsi="Cambria Math"/>
              <w:sz w:val="24"/>
              <w:szCs w:val="24"/>
            </w:rPr>
            <m:t>6.3</m:t>
          </w:ins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ins w:id="223" w:author="Matheus costa alves" w:date="2025-05-03T16:10:00Z">
                <w:rPr>
                  <w:rFonts w:ascii="Cambria Math" w:hAnsi="Cambria Math"/>
                  <w:i/>
                  <w:sz w:val="24"/>
                  <w:szCs w:val="24"/>
                </w:rPr>
              </w:ins>
            </m:ctrlPr>
          </m:sSupPr>
          <m:e>
            <m:r>
              <w:ins w:id="224" w:author="Matheus costa alves" w:date="2025-05-03T16:10:00Z">
                <w:rPr>
                  <w:rFonts w:ascii="Cambria Math" w:hAnsi="Cambria Math"/>
                  <w:sz w:val="24"/>
                  <w:szCs w:val="24"/>
                </w:rPr>
                <m:t>10</m:t>
              </w:ins>
            </m:r>
            <m:ctrlPr>
              <w:ins w:id="225" w:author="Matheus costa alves" w:date="2025-05-03T16:10:00Z">
                <w:rPr>
                  <w:rFonts w:ascii="Cambria Math" w:hAnsi="Cambria Math"/>
                  <w:sz w:val="24"/>
                  <w:szCs w:val="24"/>
                </w:rPr>
              </w:ins>
            </m:ctrlPr>
          </m:e>
          <m:sup>
            <m:r>
              <w:ins w:id="226" w:author="Matheus costa alves" w:date="2025-05-03T16:10:00Z">
                <w:rPr>
                  <w:rFonts w:ascii="Cambria Math" w:hAnsi="Cambria Math"/>
                  <w:sz w:val="24"/>
                  <w:szCs w:val="24"/>
                </w:rPr>
                <m:t>10</m:t>
              </w:ins>
            </m:r>
          </m:sup>
        </m:sSup>
      </m:oMath>
      <w:ins w:id="227" w:author="Matheus costa alves" w:date="2025-05-03T16:10:00Z">
        <w:r w:rsidRPr="00D837B4">
          <w:rPr>
            <w:sz w:val="24"/>
            <w:szCs w:val="24"/>
            <w:rPrChange w:id="228" w:author="Matheus costa alves" w:date="2025-05-03T16:10:00Z" w16du:dateUtc="2025-05-03T19:10:00Z">
              <w:rPr/>
            </w:rPrChange>
          </w:rPr>
          <w:t xml:space="preserve"> e converge gradualmente ao longo das iterações, aproximando-se do valor ótimo após cerca de 250 iterações. Em contraste, a linha associada à EN (vermelha tracejada) permanece constante ao longo de todo o gráfico, indicando que a solução obtida por essa abordagem já parte diretamente do ponto de mínimo do custo, sem a necessidade de iterações.</w:t>
        </w:r>
      </w:ins>
    </w:p>
    <w:p w14:paraId="1EC3909E" w14:textId="77777777" w:rsidR="00755C8E" w:rsidRDefault="00755C8E" w:rsidP="00755C8E">
      <w:pPr>
        <w:spacing w:line="360" w:lineRule="auto"/>
        <w:ind w:firstLine="720"/>
        <w:jc w:val="both"/>
        <w:rPr>
          <w:ins w:id="229" w:author="Matheus costa alves" w:date="2025-05-04T14:30:00Z" w16du:dateUtc="2025-05-04T17:30:00Z"/>
          <w:sz w:val="24"/>
          <w:szCs w:val="24"/>
        </w:rPr>
      </w:pPr>
      <w:ins w:id="230" w:author="Matheus costa alves" w:date="2025-05-04T14:30:00Z" w16du:dateUtc="2025-05-04T17:30:00Z">
        <w:r w:rsidRPr="00353C9D">
          <w:rPr>
            <w:sz w:val="24"/>
            <w:szCs w:val="24"/>
          </w:rPr>
          <w:t>Esse comportamento da Equação Normal ocorre porque ela resolve o problema de regressão linear de forma analítica, por meio da solução fechada apresentada na Equação (8)</w:t>
        </w:r>
        <w:r w:rsidRPr="00A71A7F">
          <w:rPr>
            <w:sz w:val="24"/>
            <w:szCs w:val="24"/>
          </w:rPr>
          <w:t>, o que evita o processo iterativo de otimização presente no GD. Isso resulta em um custo imediatamente mínimo — representado por uma linha horizontal no gráfico — desde o início da comparação. A linha preta adicional representa uma tentativa incorreta de aplicar a EN sem normalização adequada, levando a um custo maior e subótimo.</w:t>
        </w:r>
      </w:ins>
    </w:p>
    <w:p w14:paraId="71448572" w14:textId="05773C83" w:rsidR="00755C8E" w:rsidRDefault="00755C8E" w:rsidP="00755C8E">
      <w:pPr>
        <w:spacing w:line="360" w:lineRule="auto"/>
        <w:ind w:firstLine="709"/>
        <w:jc w:val="both"/>
        <w:rPr>
          <w:ins w:id="231" w:author="Matheus costa alves" w:date="2025-05-04T14:30:00Z" w16du:dateUtc="2025-05-04T17:30:00Z"/>
          <w:sz w:val="24"/>
          <w:szCs w:val="24"/>
        </w:rPr>
      </w:pPr>
      <w:ins w:id="232" w:author="Matheus costa alves" w:date="2025-05-04T14:30:00Z" w16du:dateUtc="2025-05-04T17:30:00Z">
        <w:r w:rsidRPr="00292C3C">
          <w:rPr>
            <w:sz w:val="24"/>
            <w:szCs w:val="24"/>
          </w:rPr>
          <w:t xml:space="preserve">Os valores de θ estimados refletem os efeitos da normalização z-score no GD, resultando em </w:t>
        </w:r>
      </w:ins>
      <w:ins w:id="233" w:author="Matheus costa alves" w:date="2025-05-04T14:32:00Z" w16du:dateUtc="2025-05-04T17:32:00Z">
        <w:r w:rsidR="0063504C" w:rsidRPr="0063504C">
          <w:rPr>
            <w:sz w:val="24"/>
            <w:szCs w:val="24"/>
          </w:rPr>
          <w:t>[338658.2492493  103322.82942954   -474.74249522]</w:t>
        </w:r>
      </w:ins>
      <w:ins w:id="234" w:author="Matheus costa alves" w:date="2025-05-04T14:30:00Z" w16du:dateUtc="2025-05-04T17:30:00Z">
        <w:r w:rsidRPr="00292C3C">
          <w:rPr>
            <w:sz w:val="24"/>
            <w:szCs w:val="24"/>
          </w:rPr>
          <w:t xml:space="preserve">, contra [89597.91, 139.21, −8738.02] pela EN. Apesar das diferenças numéricas entre os coeficientes, ambas as abordagens apresentaram previsões semelhantes para a entrada [1650, 3]: </w:t>
        </w:r>
      </w:ins>
      <w:ins w:id="235" w:author="Matheus costa alves" w:date="2025-05-04T14:33:00Z" w16du:dateUtc="2025-05-04T17:33:00Z">
        <w:r w:rsidR="00822C42" w:rsidRPr="00822C42">
          <w:rPr>
            <w:sz w:val="24"/>
            <w:szCs w:val="24"/>
          </w:rPr>
          <w:t>$292679.07</w:t>
        </w:r>
        <w:r w:rsidR="00822C42">
          <w:rPr>
            <w:sz w:val="24"/>
            <w:szCs w:val="24"/>
          </w:rPr>
          <w:t xml:space="preserve"> </w:t>
        </w:r>
      </w:ins>
      <w:ins w:id="236" w:author="Matheus costa alves" w:date="2025-05-04T14:30:00Z" w16du:dateUtc="2025-05-04T17:30:00Z">
        <w:r w:rsidRPr="00292C3C">
          <w:rPr>
            <w:sz w:val="24"/>
            <w:szCs w:val="24"/>
          </w:rPr>
          <w:t>com GD e $293.081,46 com EN. Isso evidencia que os modelos estão equivalentes em desempenho preditivo, ainda que operem sobre escalas diferentes.</w:t>
        </w:r>
      </w:ins>
    </w:p>
    <w:p w14:paraId="3E7ADEC0" w14:textId="77777777" w:rsidR="00755C8E" w:rsidRDefault="00755C8E" w:rsidP="00755C8E">
      <w:pPr>
        <w:spacing w:line="360" w:lineRule="auto"/>
        <w:ind w:firstLine="720"/>
        <w:jc w:val="both"/>
        <w:rPr>
          <w:ins w:id="237" w:author="Matheus costa alves" w:date="2025-05-04T14:30:00Z" w16du:dateUtc="2025-05-04T17:30:00Z"/>
          <w:sz w:val="24"/>
          <w:szCs w:val="24"/>
        </w:rPr>
      </w:pPr>
    </w:p>
    <w:p w14:paraId="747BC0BA" w14:textId="77777777" w:rsidR="00D551D7" w:rsidRDefault="00D551D7">
      <w:pPr>
        <w:jc w:val="both"/>
        <w:rPr>
          <w:ins w:id="238" w:author="Matheus costa alves" w:date="2025-05-04T14:29:00Z" w16du:dateUtc="2025-05-04T17:29:00Z"/>
          <w:sz w:val="24"/>
          <w:szCs w:val="24"/>
        </w:rPr>
        <w:pPrChange w:id="239" w:author="Matheus costa alves" w:date="2025-05-04T14:30:00Z" w16du:dateUtc="2025-05-04T17:30:00Z">
          <w:pPr>
            <w:ind w:firstLine="709"/>
            <w:jc w:val="both"/>
          </w:pPr>
        </w:pPrChange>
      </w:pPr>
    </w:p>
    <w:p w14:paraId="07BA41DE" w14:textId="77777777" w:rsidR="00D551D7" w:rsidRDefault="00D551D7" w:rsidP="00D837B4">
      <w:pPr>
        <w:ind w:firstLine="709"/>
        <w:jc w:val="both"/>
        <w:rPr>
          <w:ins w:id="240" w:author="Matheus costa alves" w:date="2025-05-04T14:29:00Z" w16du:dateUtc="2025-05-04T17:29:00Z"/>
          <w:sz w:val="24"/>
          <w:szCs w:val="24"/>
        </w:rPr>
      </w:pPr>
    </w:p>
    <w:p w14:paraId="6A6D5BBC" w14:textId="77777777" w:rsidR="00D551D7" w:rsidRDefault="00D551D7" w:rsidP="00D837B4">
      <w:pPr>
        <w:ind w:firstLine="709"/>
        <w:jc w:val="both"/>
        <w:rPr>
          <w:ins w:id="241" w:author="Matheus costa alves" w:date="2025-05-06T15:52:00Z" w16du:dateUtc="2025-05-06T18:52:00Z"/>
          <w:sz w:val="24"/>
          <w:szCs w:val="24"/>
        </w:rPr>
      </w:pPr>
    </w:p>
    <w:p w14:paraId="263CB52E" w14:textId="77777777" w:rsidR="000D308F" w:rsidRDefault="000D308F" w:rsidP="00D837B4">
      <w:pPr>
        <w:ind w:firstLine="709"/>
        <w:jc w:val="both"/>
        <w:rPr>
          <w:ins w:id="242" w:author="Matheus costa alves" w:date="2025-05-06T15:52:00Z" w16du:dateUtc="2025-05-06T18:52:00Z"/>
          <w:sz w:val="24"/>
          <w:szCs w:val="24"/>
        </w:rPr>
      </w:pPr>
    </w:p>
    <w:p w14:paraId="38091A70" w14:textId="77777777" w:rsidR="000D308F" w:rsidRDefault="000D308F" w:rsidP="00D837B4">
      <w:pPr>
        <w:ind w:firstLine="709"/>
        <w:jc w:val="both"/>
        <w:rPr>
          <w:ins w:id="243" w:author="Matheus costa alves" w:date="2025-05-06T15:52:00Z" w16du:dateUtc="2025-05-06T18:52:00Z"/>
          <w:sz w:val="24"/>
          <w:szCs w:val="24"/>
        </w:rPr>
      </w:pPr>
    </w:p>
    <w:p w14:paraId="725DA019" w14:textId="77777777" w:rsidR="000D308F" w:rsidRDefault="000D308F" w:rsidP="00D837B4">
      <w:pPr>
        <w:ind w:firstLine="709"/>
        <w:jc w:val="both"/>
        <w:rPr>
          <w:ins w:id="244" w:author="Matheus costa alves" w:date="2025-05-06T15:52:00Z" w16du:dateUtc="2025-05-06T18:52:00Z"/>
          <w:sz w:val="24"/>
          <w:szCs w:val="24"/>
        </w:rPr>
      </w:pPr>
    </w:p>
    <w:p w14:paraId="1957A9F0" w14:textId="77777777" w:rsidR="000D308F" w:rsidRDefault="000D308F" w:rsidP="00D837B4">
      <w:pPr>
        <w:ind w:firstLine="709"/>
        <w:jc w:val="both"/>
        <w:rPr>
          <w:ins w:id="245" w:author="Matheus costa alves" w:date="2025-05-06T15:52:00Z" w16du:dateUtc="2025-05-06T18:52:00Z"/>
          <w:sz w:val="24"/>
          <w:szCs w:val="24"/>
        </w:rPr>
      </w:pPr>
    </w:p>
    <w:p w14:paraId="3A9AC8CE" w14:textId="77777777" w:rsidR="000D308F" w:rsidRDefault="000D308F" w:rsidP="00D837B4">
      <w:pPr>
        <w:ind w:firstLine="709"/>
        <w:jc w:val="both"/>
        <w:rPr>
          <w:ins w:id="246" w:author="Matheus costa alves" w:date="2025-05-06T15:52:00Z" w16du:dateUtc="2025-05-06T18:52:00Z"/>
          <w:sz w:val="24"/>
          <w:szCs w:val="24"/>
        </w:rPr>
      </w:pPr>
    </w:p>
    <w:p w14:paraId="7A67FAAE" w14:textId="77777777" w:rsidR="000D308F" w:rsidRDefault="000D308F" w:rsidP="00D837B4">
      <w:pPr>
        <w:ind w:firstLine="709"/>
        <w:jc w:val="both"/>
        <w:rPr>
          <w:ins w:id="247" w:author="Matheus costa alves" w:date="2025-05-06T15:52:00Z" w16du:dateUtc="2025-05-06T18:52:00Z"/>
          <w:sz w:val="24"/>
          <w:szCs w:val="24"/>
        </w:rPr>
      </w:pPr>
    </w:p>
    <w:p w14:paraId="73167AD0" w14:textId="77777777" w:rsidR="000D308F" w:rsidRDefault="000D308F" w:rsidP="00D837B4">
      <w:pPr>
        <w:ind w:firstLine="709"/>
        <w:jc w:val="both"/>
        <w:rPr>
          <w:ins w:id="248" w:author="Matheus costa alves" w:date="2025-05-06T15:52:00Z" w16du:dateUtc="2025-05-06T18:52:00Z"/>
          <w:sz w:val="24"/>
          <w:szCs w:val="24"/>
        </w:rPr>
      </w:pPr>
    </w:p>
    <w:p w14:paraId="6822AD21" w14:textId="77777777" w:rsidR="000D308F" w:rsidRDefault="000D308F" w:rsidP="00D837B4">
      <w:pPr>
        <w:ind w:firstLine="709"/>
        <w:jc w:val="both"/>
        <w:rPr>
          <w:ins w:id="249" w:author="Matheus costa alves" w:date="2025-05-06T15:52:00Z" w16du:dateUtc="2025-05-06T18:52:00Z"/>
          <w:sz w:val="24"/>
          <w:szCs w:val="24"/>
        </w:rPr>
      </w:pPr>
    </w:p>
    <w:p w14:paraId="6EA46778" w14:textId="77777777" w:rsidR="000D308F" w:rsidRDefault="000D308F" w:rsidP="00D837B4">
      <w:pPr>
        <w:ind w:firstLine="709"/>
        <w:jc w:val="both"/>
        <w:rPr>
          <w:ins w:id="250" w:author="Matheus costa alves" w:date="2025-05-06T15:52:00Z" w16du:dateUtc="2025-05-06T18:52:00Z"/>
          <w:sz w:val="24"/>
          <w:szCs w:val="24"/>
        </w:rPr>
      </w:pPr>
    </w:p>
    <w:p w14:paraId="36008E0A" w14:textId="77777777" w:rsidR="000D308F" w:rsidRDefault="000D308F" w:rsidP="00D837B4">
      <w:pPr>
        <w:ind w:firstLine="709"/>
        <w:jc w:val="both"/>
        <w:rPr>
          <w:ins w:id="251" w:author="Matheus costa alves" w:date="2025-05-06T15:52:00Z" w16du:dateUtc="2025-05-06T18:52:00Z"/>
          <w:sz w:val="24"/>
          <w:szCs w:val="24"/>
        </w:rPr>
      </w:pPr>
    </w:p>
    <w:p w14:paraId="5570FEE6" w14:textId="77777777" w:rsidR="000D308F" w:rsidRDefault="000D308F" w:rsidP="00D837B4">
      <w:pPr>
        <w:ind w:firstLine="709"/>
        <w:jc w:val="both"/>
        <w:rPr>
          <w:ins w:id="252" w:author="Matheus costa alves" w:date="2025-05-06T15:52:00Z" w16du:dateUtc="2025-05-06T18:52:00Z"/>
          <w:sz w:val="24"/>
          <w:szCs w:val="24"/>
        </w:rPr>
      </w:pPr>
    </w:p>
    <w:p w14:paraId="221C720D" w14:textId="77777777" w:rsidR="000D308F" w:rsidRDefault="000D308F" w:rsidP="00D837B4">
      <w:pPr>
        <w:ind w:firstLine="709"/>
        <w:jc w:val="both"/>
        <w:rPr>
          <w:ins w:id="253" w:author="Matheus costa alves" w:date="2025-05-06T15:52:00Z" w16du:dateUtc="2025-05-06T18:52:00Z"/>
          <w:sz w:val="24"/>
          <w:szCs w:val="24"/>
        </w:rPr>
      </w:pPr>
    </w:p>
    <w:p w14:paraId="4CB800F1" w14:textId="77777777" w:rsidR="000D308F" w:rsidRDefault="000D308F" w:rsidP="00D837B4">
      <w:pPr>
        <w:ind w:firstLine="709"/>
        <w:jc w:val="both"/>
        <w:rPr>
          <w:ins w:id="254" w:author="Matheus costa alves" w:date="2025-05-06T15:52:00Z" w16du:dateUtc="2025-05-06T18:52:00Z"/>
          <w:sz w:val="24"/>
          <w:szCs w:val="24"/>
        </w:rPr>
      </w:pPr>
    </w:p>
    <w:p w14:paraId="0BC5359D" w14:textId="77777777" w:rsidR="000D308F" w:rsidRDefault="000D308F" w:rsidP="00D837B4">
      <w:pPr>
        <w:ind w:firstLine="709"/>
        <w:jc w:val="both"/>
        <w:rPr>
          <w:ins w:id="255" w:author="Matheus costa alves" w:date="2025-05-06T15:52:00Z" w16du:dateUtc="2025-05-06T18:52:00Z"/>
          <w:sz w:val="24"/>
          <w:szCs w:val="24"/>
        </w:rPr>
      </w:pPr>
    </w:p>
    <w:p w14:paraId="252CB718" w14:textId="77777777" w:rsidR="000D308F" w:rsidRDefault="000D308F" w:rsidP="00D837B4">
      <w:pPr>
        <w:ind w:firstLine="709"/>
        <w:jc w:val="both"/>
        <w:rPr>
          <w:ins w:id="256" w:author="Matheus costa alves" w:date="2025-05-04T14:29:00Z" w16du:dateUtc="2025-05-04T17:29:00Z"/>
          <w:sz w:val="24"/>
          <w:szCs w:val="24"/>
        </w:rPr>
      </w:pPr>
    </w:p>
    <w:p w14:paraId="0A063A92" w14:textId="282C38B6" w:rsidR="00D551D7" w:rsidRPr="00D551D7" w:rsidRDefault="00D551D7">
      <w:pPr>
        <w:jc w:val="center"/>
        <w:rPr>
          <w:ins w:id="257" w:author="Matheus costa alves" w:date="2025-05-03T16:12:00Z" w16du:dateUtc="2025-05-03T19:12:00Z"/>
          <w:noProof/>
          <w:sz w:val="20"/>
          <w:szCs w:val="20"/>
          <w:rPrChange w:id="258" w:author="Matheus costa alves" w:date="2025-05-04T14:29:00Z" w16du:dateUtc="2025-05-04T17:29:00Z">
            <w:rPr>
              <w:ins w:id="259" w:author="Matheus costa alves" w:date="2025-05-03T16:12:00Z" w16du:dateUtc="2025-05-03T19:12:00Z"/>
              <w:sz w:val="24"/>
              <w:szCs w:val="24"/>
            </w:rPr>
          </w:rPrChange>
        </w:rPr>
        <w:pPrChange w:id="260" w:author="Matheus costa alves" w:date="2025-05-04T14:29:00Z" w16du:dateUtc="2025-05-04T17:29:00Z">
          <w:pPr>
            <w:ind w:firstLine="709"/>
            <w:jc w:val="both"/>
          </w:pPr>
        </w:pPrChange>
      </w:pPr>
      <w:ins w:id="261" w:author="Matheus costa alves" w:date="2025-05-04T14:29:00Z" w16du:dateUtc="2025-05-04T17:29:00Z">
        <w:r w:rsidRPr="009C7687">
          <w:rPr>
            <w:noProof/>
            <w:sz w:val="20"/>
            <w:szCs w:val="20"/>
          </w:rPr>
          <w:lastRenderedPageBreak/>
          <w:t>Figura 02 - Convergência do custo J(θ) no Gradiente Descendente em comparação com a Equação Normal</w:t>
        </w:r>
      </w:ins>
    </w:p>
    <w:p w14:paraId="176BB8A1" w14:textId="77777777" w:rsidR="00D551D7" w:rsidRDefault="00D551D7">
      <w:pPr>
        <w:jc w:val="both"/>
        <w:rPr>
          <w:ins w:id="262" w:author="Matheus costa alves" w:date="2025-05-04T14:29:00Z" w16du:dateUtc="2025-05-04T17:29:00Z"/>
          <w:noProof/>
          <w:sz w:val="24"/>
          <w:szCs w:val="24"/>
        </w:rPr>
      </w:pPr>
    </w:p>
    <w:p w14:paraId="4B14885E" w14:textId="7CD5214E" w:rsidR="00092F01" w:rsidRPr="00D837B4" w:rsidRDefault="006B4085">
      <w:pPr>
        <w:jc w:val="both"/>
        <w:rPr>
          <w:ins w:id="263" w:author="Matheus costa alves" w:date="2025-05-03T16:09:00Z" w16du:dateUtc="2025-05-03T19:09:00Z"/>
          <w:sz w:val="24"/>
          <w:szCs w:val="24"/>
          <w:rPrChange w:id="264" w:author="Matheus costa alves" w:date="2025-05-03T16:10:00Z" w16du:dateUtc="2025-05-03T19:10:00Z">
            <w:rPr>
              <w:ins w:id="265" w:author="Matheus costa alves" w:date="2025-05-03T16:09:00Z" w16du:dateUtc="2025-05-03T19:09:00Z"/>
            </w:rPr>
          </w:rPrChange>
        </w:rPr>
        <w:pPrChange w:id="266" w:author="Matheus costa alves" w:date="2025-05-03T16:12:00Z" w16du:dateUtc="2025-05-03T19:12:00Z">
          <w:pPr>
            <w:spacing w:line="360" w:lineRule="auto"/>
            <w:ind w:firstLine="720"/>
            <w:jc w:val="both"/>
          </w:pPr>
        </w:pPrChange>
      </w:pPr>
      <w:ins w:id="267" w:author="Matheus costa alves" w:date="2025-05-04T14:27:00Z" w16du:dateUtc="2025-05-04T17:27:00Z">
        <w:r>
          <w:rPr>
            <w:noProof/>
            <w:sz w:val="24"/>
            <w:szCs w:val="24"/>
          </w:rPr>
          <w:drawing>
            <wp:inline distT="0" distB="0" distL="0" distR="0" wp14:anchorId="552B1AF7" wp14:editId="4C56CC56">
              <wp:extent cx="5979160" cy="3419475"/>
              <wp:effectExtent l="0" t="0" r="2540" b="9525"/>
              <wp:docPr id="704722059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04722059" name="Imagem 704722059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6587" b="2462"/>
                      <a:stretch/>
                    </pic:blipFill>
                    <pic:spPr bwMode="auto">
                      <a:xfrm>
                        <a:off x="0" y="0"/>
                        <a:ext cx="5979160" cy="34194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1CF6A47" w14:textId="052994B0" w:rsidR="00CE65BD" w:rsidRPr="004B2D59" w:rsidRDefault="004B2D59">
      <w:pPr>
        <w:spacing w:line="360" w:lineRule="auto"/>
        <w:ind w:firstLine="720"/>
        <w:jc w:val="center"/>
        <w:rPr>
          <w:sz w:val="20"/>
          <w:szCs w:val="20"/>
          <w:lang w:val="pt-BR"/>
          <w:rPrChange w:id="268" w:author="Matheus costa alves" w:date="2025-05-03T16:16:00Z" w16du:dateUtc="2025-05-03T19:16:00Z">
            <w:rPr>
              <w:sz w:val="24"/>
              <w:szCs w:val="24"/>
              <w:lang w:val="pt-BR"/>
            </w:rPr>
          </w:rPrChange>
        </w:rPr>
        <w:pPrChange w:id="269" w:author="Matheus costa alves" w:date="2025-05-04T14:30:00Z" w16du:dateUtc="2025-05-04T17:30:00Z">
          <w:pPr>
            <w:spacing w:line="360" w:lineRule="auto"/>
            <w:ind w:firstLine="709"/>
          </w:pPr>
        </w:pPrChange>
      </w:pPr>
      <w:ins w:id="270" w:author="Matheus costa alves" w:date="2025-05-03T16:16:00Z" w16du:dateUtc="2025-05-03T19:16:00Z">
        <w:r w:rsidRPr="004B2D59">
          <w:rPr>
            <w:sz w:val="20"/>
            <w:szCs w:val="20"/>
            <w:lang w:val="pt-BR"/>
            <w:rPrChange w:id="271" w:author="Matheus costa alves" w:date="2025-05-03T16:16:00Z" w16du:dateUtc="2025-05-03T19:16:00Z">
              <w:rPr>
                <w:sz w:val="24"/>
                <w:szCs w:val="24"/>
                <w:lang w:val="pt-BR"/>
              </w:rPr>
            </w:rPrChange>
          </w:rPr>
          <w:t>Fonte: Autor</w:t>
        </w:r>
      </w:ins>
    </w:p>
    <w:p w14:paraId="26A4A882" w14:textId="77777777" w:rsidR="00391BF3" w:rsidRPr="00DA1FA7" w:rsidRDefault="00391BF3" w:rsidP="00391BF3">
      <w:pPr>
        <w:rPr>
          <w:lang w:val="pt-BR"/>
        </w:rPr>
      </w:pPr>
    </w:p>
    <w:p w14:paraId="442DB610" w14:textId="3803FC8E" w:rsidR="004122FC" w:rsidRDefault="00820A54" w:rsidP="004122FC">
      <w:pPr>
        <w:spacing w:line="360" w:lineRule="auto"/>
        <w:ind w:firstLine="709"/>
        <w:jc w:val="both"/>
        <w:rPr>
          <w:ins w:id="272" w:author="Matheus costa alves" w:date="2025-05-04T14:30:00Z" w16du:dateUtc="2025-05-04T17:30:00Z"/>
          <w:sz w:val="24"/>
          <w:szCs w:val="24"/>
        </w:rPr>
      </w:pPr>
      <w:ins w:id="273" w:author="Matheus costa alves" w:date="2025-05-03T18:10:00Z">
        <w:r w:rsidRPr="00820A54">
          <w:rPr>
            <w:sz w:val="24"/>
            <w:szCs w:val="24"/>
          </w:rPr>
          <w:t xml:space="preserve">Além da curva de convergência do custo, as Figuras 2 e 3 reforçam visualmente o comportamento do Gradiente Descendente durante o processo de otimização. A Figura 2 apresenta a superfície da função de custo </w:t>
        </w:r>
      </w:ins>
      <m:oMath>
        <m:r>
          <w:ins w:id="274" w:author="Matheus costa alves" w:date="2025-05-03T18:10:00Z">
            <w:rPr>
              <w:rFonts w:ascii="Cambria Math" w:hAnsi="Cambria Math"/>
              <w:sz w:val="24"/>
              <w:szCs w:val="24"/>
            </w:rPr>
            <m:t>J</m:t>
          </w:ins>
        </m:r>
        <m:d>
          <m:dPr>
            <m:ctrlPr>
              <w:ins w:id="275" w:author="Matheus costa alves" w:date="2025-05-03T18:10:00Z">
                <w:rPr>
                  <w:rFonts w:ascii="Cambria Math" w:hAnsi="Cambria Math"/>
                  <w:i/>
                  <w:sz w:val="24"/>
                  <w:szCs w:val="24"/>
                </w:rPr>
              </w:ins>
            </m:ctrlPr>
          </m:dPr>
          <m:e>
            <m:sSub>
              <m:sSubPr>
                <m:ctrlPr>
                  <w:ins w:id="276" w:author="Matheus costa alves" w:date="2025-05-03T18:10:00Z">
                    <w:rPr>
                      <w:rFonts w:ascii="Cambria Math" w:hAnsi="Cambria Math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ins w:id="277" w:author="Matheus costa alves" w:date="2025-05-03T18:10:00Z">
                    <w:rPr>
                      <w:rFonts w:ascii="Cambria Math" w:hAnsi="Cambria Math"/>
                      <w:sz w:val="24"/>
                      <w:szCs w:val="24"/>
                    </w:rPr>
                    <m:t>1</m:t>
                  </w:ins>
                </m:r>
              </m:sub>
            </m:sSub>
            <m:r>
              <w:ins w:id="278" w:author="Matheus costa alves" w:date="2025-05-03T18:10:00Z">
                <w:rPr>
                  <w:rFonts w:ascii="Cambria Math" w:hAnsi="Cambria Math"/>
                  <w:sz w:val="24"/>
                  <w:szCs w:val="24"/>
                </w:rPr>
                <m:t>,</m:t>
              </w:ins>
            </m:r>
            <m:sSub>
              <m:sSubPr>
                <m:ctrlPr>
                  <w:ins w:id="279" w:author="Matheus costa alves" w:date="2025-05-03T18:10:00Z">
                    <w:rPr>
                      <w:rFonts w:ascii="Cambria Math" w:hAnsi="Cambria Math"/>
                      <w:i/>
                      <w:sz w:val="24"/>
                      <w:szCs w:val="24"/>
                    </w:rPr>
                  </w:ins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ins w:id="280" w:author="Matheus costa alves" w:date="2025-05-03T18:10:00Z">
                    <w:rPr>
                      <w:rFonts w:ascii="Cambria Math" w:hAnsi="Cambria Math"/>
                      <w:sz w:val="24"/>
                      <w:szCs w:val="24"/>
                    </w:rPr>
                    <m:t>2</m:t>
                  </w:ins>
                </m:r>
              </m:sub>
            </m:sSub>
          </m:e>
        </m:d>
      </m:oMath>
      <w:ins w:id="281" w:author="Matheus costa alves" w:date="2025-05-03T18:10:00Z">
        <w:r w:rsidRPr="00820A54">
          <w:rPr>
            <w:sz w:val="24"/>
            <w:szCs w:val="24"/>
          </w:rPr>
          <w:t xml:space="preserve"> com destaque para a trajetória do Gradiente Descendente (em vermelho) em direção ao ponto ótimo (marcado com "X"), que corresponde à solução obtida pela Equação Normal após normalização. Observa-se que o algoritmo parte de um ponto elevado na superfície e percorre o vale até alcançar a região de mínimo global.</w:t>
        </w:r>
      </w:ins>
    </w:p>
    <w:p w14:paraId="69FC1AA9" w14:textId="5EA569BA" w:rsidR="00755C8E" w:rsidRDefault="00E62357" w:rsidP="004122FC">
      <w:pPr>
        <w:spacing w:line="360" w:lineRule="auto"/>
        <w:ind w:firstLine="709"/>
        <w:jc w:val="both"/>
        <w:rPr>
          <w:ins w:id="282" w:author="Matheus costa alves" w:date="2025-05-04T14:30:00Z" w16du:dateUtc="2025-05-04T17:30:00Z"/>
          <w:sz w:val="24"/>
          <w:szCs w:val="24"/>
        </w:rPr>
      </w:pPr>
      <w:ins w:id="283" w:author="Matheus costa alves" w:date="2025-05-04T14:34:00Z" w16du:dateUtc="2025-05-04T17:34:00Z">
        <w:r w:rsidRPr="008307BA">
          <w:rPr>
            <w:sz w:val="24"/>
            <w:szCs w:val="24"/>
          </w:rPr>
          <w:t>De forma complementar, a Figura 3 mostra o contorno bidimensional da mesma função de custo, com as curvas de nível representando regiões de igual valor de J(θ). A trajetória do Gradiente Descendente novamente se aproxima de forma progressiva do ponto ótimo, evidenciando a estabilidade e a eficiência da convergência quando a normalização é corretamente aplicada</w:t>
        </w:r>
      </w:ins>
    </w:p>
    <w:p w14:paraId="7EB42A22" w14:textId="77777777" w:rsidR="00755C8E" w:rsidRDefault="00755C8E" w:rsidP="004122FC">
      <w:pPr>
        <w:spacing w:line="360" w:lineRule="auto"/>
        <w:ind w:firstLine="709"/>
        <w:jc w:val="both"/>
        <w:rPr>
          <w:ins w:id="284" w:author="Matheus costa alves" w:date="2025-05-04T14:30:00Z" w16du:dateUtc="2025-05-04T17:30:00Z"/>
          <w:sz w:val="24"/>
          <w:szCs w:val="24"/>
        </w:rPr>
      </w:pPr>
    </w:p>
    <w:p w14:paraId="2BFD441F" w14:textId="77777777" w:rsidR="00755C8E" w:rsidRDefault="00755C8E" w:rsidP="004122FC">
      <w:pPr>
        <w:spacing w:line="360" w:lineRule="auto"/>
        <w:ind w:firstLine="709"/>
        <w:jc w:val="both"/>
        <w:rPr>
          <w:ins w:id="285" w:author="Matheus costa alves" w:date="2025-05-04T14:30:00Z" w16du:dateUtc="2025-05-04T17:30:00Z"/>
          <w:sz w:val="24"/>
          <w:szCs w:val="24"/>
        </w:rPr>
      </w:pPr>
    </w:p>
    <w:p w14:paraId="56C78C92" w14:textId="77777777" w:rsidR="00755C8E" w:rsidRDefault="00755C8E" w:rsidP="004122FC">
      <w:pPr>
        <w:spacing w:line="360" w:lineRule="auto"/>
        <w:ind w:firstLine="709"/>
        <w:jc w:val="both"/>
        <w:rPr>
          <w:ins w:id="286" w:author="Matheus costa alves" w:date="2025-05-04T14:30:00Z" w16du:dateUtc="2025-05-04T17:30:00Z"/>
          <w:sz w:val="24"/>
          <w:szCs w:val="24"/>
        </w:rPr>
      </w:pPr>
    </w:p>
    <w:p w14:paraId="28316BB1" w14:textId="77777777" w:rsidR="00755C8E" w:rsidRDefault="00755C8E" w:rsidP="004122FC">
      <w:pPr>
        <w:spacing w:line="360" w:lineRule="auto"/>
        <w:ind w:firstLine="709"/>
        <w:jc w:val="both"/>
        <w:rPr>
          <w:ins w:id="287" w:author="Matheus costa alves" w:date="2025-05-04T14:30:00Z" w16du:dateUtc="2025-05-04T17:30:00Z"/>
          <w:sz w:val="24"/>
          <w:szCs w:val="24"/>
        </w:rPr>
      </w:pPr>
    </w:p>
    <w:p w14:paraId="113495BE" w14:textId="77777777" w:rsidR="00755C8E" w:rsidRDefault="00755C8E" w:rsidP="004122FC">
      <w:pPr>
        <w:spacing w:line="360" w:lineRule="auto"/>
        <w:ind w:firstLine="709"/>
        <w:jc w:val="both"/>
        <w:rPr>
          <w:ins w:id="288" w:author="Matheus costa alves" w:date="2025-05-04T14:30:00Z" w16du:dateUtc="2025-05-04T17:30:00Z"/>
          <w:sz w:val="24"/>
          <w:szCs w:val="24"/>
        </w:rPr>
      </w:pPr>
    </w:p>
    <w:p w14:paraId="0029E06C" w14:textId="77777777" w:rsidR="00755C8E" w:rsidRDefault="00755C8E" w:rsidP="004122FC">
      <w:pPr>
        <w:spacing w:line="360" w:lineRule="auto"/>
        <w:ind w:firstLine="709"/>
        <w:jc w:val="both"/>
        <w:rPr>
          <w:ins w:id="289" w:author="Matheus costa alves" w:date="2025-05-04T14:30:00Z" w16du:dateUtc="2025-05-04T17:30:00Z"/>
          <w:sz w:val="24"/>
          <w:szCs w:val="24"/>
        </w:rPr>
      </w:pPr>
    </w:p>
    <w:p w14:paraId="6BF7FF6C" w14:textId="77777777" w:rsidR="00755C8E" w:rsidRDefault="00755C8E" w:rsidP="004122FC">
      <w:pPr>
        <w:spacing w:line="360" w:lineRule="auto"/>
        <w:ind w:firstLine="709"/>
        <w:jc w:val="both"/>
        <w:rPr>
          <w:ins w:id="290" w:author="Matheus costa alves" w:date="2025-05-04T14:35:00Z" w16du:dateUtc="2025-05-04T17:35:00Z"/>
          <w:sz w:val="24"/>
          <w:szCs w:val="24"/>
        </w:rPr>
      </w:pPr>
    </w:p>
    <w:p w14:paraId="27B18DAA" w14:textId="77777777" w:rsidR="00E62357" w:rsidRDefault="00E62357" w:rsidP="004122FC">
      <w:pPr>
        <w:spacing w:line="360" w:lineRule="auto"/>
        <w:ind w:firstLine="709"/>
        <w:jc w:val="both"/>
        <w:rPr>
          <w:ins w:id="291" w:author="Matheus costa alves" w:date="2025-05-04T14:30:00Z" w16du:dateUtc="2025-05-04T17:30:00Z"/>
          <w:sz w:val="24"/>
          <w:szCs w:val="24"/>
        </w:rPr>
      </w:pPr>
    </w:p>
    <w:p w14:paraId="42F36F01" w14:textId="77777777" w:rsidR="00755C8E" w:rsidRDefault="00755C8E">
      <w:pPr>
        <w:spacing w:line="360" w:lineRule="auto"/>
        <w:jc w:val="both"/>
        <w:rPr>
          <w:ins w:id="292" w:author="Matheus costa alves" w:date="2025-05-03T18:11:00Z" w16du:dateUtc="2025-05-03T21:11:00Z"/>
          <w:sz w:val="24"/>
          <w:szCs w:val="24"/>
        </w:rPr>
        <w:pPrChange w:id="293" w:author="Matheus costa alves" w:date="2025-05-04T14:35:00Z" w16du:dateUtc="2025-05-04T17:35:00Z">
          <w:pPr>
            <w:spacing w:line="360" w:lineRule="auto"/>
            <w:ind w:firstLine="709"/>
            <w:jc w:val="both"/>
          </w:pPr>
        </w:pPrChange>
      </w:pPr>
    </w:p>
    <w:p w14:paraId="0E4D5711" w14:textId="7C5DF7B1" w:rsidR="004122FC" w:rsidRPr="00DC3E09" w:rsidRDefault="00DC3E09" w:rsidP="004122FC">
      <w:pPr>
        <w:spacing w:line="360" w:lineRule="auto"/>
        <w:jc w:val="center"/>
        <w:rPr>
          <w:ins w:id="294" w:author="Matheus costa alves" w:date="2025-05-03T18:12:00Z" w16du:dateUtc="2025-05-03T21:12:00Z"/>
          <w:noProof/>
          <w:sz w:val="20"/>
          <w:szCs w:val="20"/>
          <w:rPrChange w:id="295" w:author="Matheus costa alves" w:date="2025-05-03T18:15:00Z" w16du:dateUtc="2025-05-03T21:15:00Z">
            <w:rPr>
              <w:ins w:id="296" w:author="Matheus costa alves" w:date="2025-05-03T18:12:00Z" w16du:dateUtc="2025-05-03T21:12:00Z"/>
              <w:noProof/>
              <w:sz w:val="24"/>
              <w:szCs w:val="24"/>
            </w:rPr>
          </w:rPrChange>
        </w:rPr>
      </w:pPr>
      <w:ins w:id="297" w:author="Matheus costa alves" w:date="2025-05-03T18:15:00Z">
        <w:r w:rsidRPr="00DC3E09">
          <w:rPr>
            <w:noProof/>
            <w:sz w:val="20"/>
            <w:szCs w:val="20"/>
            <w:rPrChange w:id="298" w:author="Matheus costa alves" w:date="2025-05-03T18:15:00Z" w16du:dateUtc="2025-05-03T21:15:00Z">
              <w:rPr>
                <w:noProof/>
                <w:sz w:val="24"/>
                <w:szCs w:val="24"/>
              </w:rPr>
            </w:rPrChange>
          </w:rPr>
          <w:lastRenderedPageBreak/>
          <w:t xml:space="preserve">Figura </w:t>
        </w:r>
      </w:ins>
      <w:ins w:id="299" w:author="Matheus costa alves" w:date="2025-05-06T14:33:00Z" w16du:dateUtc="2025-05-06T17:33:00Z">
        <w:r w:rsidR="0085621C">
          <w:rPr>
            <w:noProof/>
            <w:sz w:val="20"/>
            <w:szCs w:val="20"/>
          </w:rPr>
          <w:t>0</w:t>
        </w:r>
      </w:ins>
      <w:ins w:id="300" w:author="Matheus costa alves" w:date="2025-05-03T18:25:00Z" w16du:dateUtc="2025-05-03T21:25:00Z">
        <w:r w:rsidR="009772C1">
          <w:rPr>
            <w:noProof/>
            <w:sz w:val="20"/>
            <w:szCs w:val="20"/>
          </w:rPr>
          <w:t>3</w:t>
        </w:r>
      </w:ins>
      <w:ins w:id="301" w:author="Matheus costa alves" w:date="2025-05-03T18:15:00Z">
        <w:r w:rsidRPr="00DC3E09">
          <w:rPr>
            <w:noProof/>
            <w:sz w:val="20"/>
            <w:szCs w:val="20"/>
            <w:rPrChange w:id="302" w:author="Matheus costa alves" w:date="2025-05-03T18:15:00Z" w16du:dateUtc="2025-05-03T21:15:00Z">
              <w:rPr>
                <w:noProof/>
                <w:sz w:val="24"/>
                <w:szCs w:val="24"/>
              </w:rPr>
            </w:rPrChange>
          </w:rPr>
          <w:t xml:space="preserve"> – Superfície da função de custo J(θ1,θ2) com a trajetória do Gradiente Descendente e o ponto ótimo estimado pela Equação Normal</w:t>
        </w:r>
      </w:ins>
    </w:p>
    <w:p w14:paraId="3F08E5E7" w14:textId="0CAE1AF8" w:rsidR="004122FC" w:rsidRDefault="004122FC">
      <w:pPr>
        <w:spacing w:line="360" w:lineRule="auto"/>
        <w:jc w:val="center"/>
        <w:rPr>
          <w:ins w:id="303" w:author="Matheus costa alves" w:date="2025-05-03T17:46:00Z" w16du:dateUtc="2025-05-03T20:46:00Z"/>
          <w:sz w:val="24"/>
          <w:szCs w:val="24"/>
        </w:rPr>
        <w:pPrChange w:id="304" w:author="Matheus costa alves" w:date="2025-05-03T18:11:00Z" w16du:dateUtc="2025-05-03T21:11:00Z">
          <w:pPr>
            <w:spacing w:line="360" w:lineRule="auto"/>
            <w:ind w:firstLine="720"/>
            <w:jc w:val="both"/>
          </w:pPr>
        </w:pPrChange>
      </w:pPr>
      <w:ins w:id="305" w:author="Matheus costa alves" w:date="2025-05-03T18:11:00Z" w16du:dateUtc="2025-05-03T21:11:00Z">
        <w:r>
          <w:rPr>
            <w:noProof/>
            <w:sz w:val="24"/>
            <w:szCs w:val="24"/>
          </w:rPr>
          <w:drawing>
            <wp:inline distT="0" distB="0" distL="0" distR="0" wp14:anchorId="3C0300EB" wp14:editId="67B1BD32">
              <wp:extent cx="5942965" cy="3556000"/>
              <wp:effectExtent l="0" t="0" r="635" b="6350"/>
              <wp:docPr id="177521066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75210665" name="Imagem 1775210665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7181" b="9050"/>
                      <a:stretch/>
                    </pic:blipFill>
                    <pic:spPr bwMode="auto">
                      <a:xfrm>
                        <a:off x="0" y="0"/>
                        <a:ext cx="5942965" cy="35560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7AED003" w14:textId="5B8DD458" w:rsidR="00292C3C" w:rsidRPr="00DC3E09" w:rsidRDefault="00DC3E09">
      <w:pPr>
        <w:spacing w:line="360" w:lineRule="auto"/>
        <w:ind w:firstLine="720"/>
        <w:jc w:val="center"/>
        <w:rPr>
          <w:sz w:val="20"/>
          <w:szCs w:val="20"/>
          <w:lang w:val="pt-BR"/>
          <w:rPrChange w:id="306" w:author="Matheus costa alves" w:date="2025-05-03T18:16:00Z" w16du:dateUtc="2025-05-03T21:16:00Z">
            <w:rPr>
              <w:sz w:val="24"/>
              <w:szCs w:val="24"/>
              <w:lang w:val="pt-BR"/>
            </w:rPr>
          </w:rPrChange>
        </w:rPr>
        <w:pPrChange w:id="307" w:author="Matheus costa alves" w:date="2025-05-03T18:16:00Z" w16du:dateUtc="2025-05-03T21:16:00Z">
          <w:pPr>
            <w:spacing w:line="360" w:lineRule="auto"/>
          </w:pPr>
        </w:pPrChange>
      </w:pPr>
      <w:ins w:id="308" w:author="Matheus costa alves" w:date="2025-05-03T18:16:00Z" w16du:dateUtc="2025-05-03T21:16:00Z">
        <w:r w:rsidRPr="00DC3E09">
          <w:rPr>
            <w:sz w:val="20"/>
            <w:szCs w:val="20"/>
            <w:lang w:val="pt-BR"/>
            <w:rPrChange w:id="309" w:author="Matheus costa alves" w:date="2025-05-03T18:16:00Z" w16du:dateUtc="2025-05-03T21:16:00Z">
              <w:rPr>
                <w:sz w:val="24"/>
                <w:szCs w:val="24"/>
                <w:lang w:val="pt-BR"/>
              </w:rPr>
            </w:rPrChange>
          </w:rPr>
          <w:t>Fonte: Autor</w:t>
        </w:r>
      </w:ins>
    </w:p>
    <w:p w14:paraId="084A20C4" w14:textId="4C04BC7C" w:rsidR="000178D9" w:rsidRPr="009772C1" w:rsidDel="009772C1" w:rsidRDefault="005B7A55">
      <w:pPr>
        <w:spacing w:line="360" w:lineRule="auto"/>
        <w:ind w:firstLine="709"/>
        <w:jc w:val="center"/>
        <w:rPr>
          <w:del w:id="310" w:author="Matheus costa alves" w:date="2025-05-03T18:25:00Z" w16du:dateUtc="2025-05-03T21:25:00Z"/>
          <w:sz w:val="20"/>
          <w:szCs w:val="20"/>
          <w:lang w:val="pt-BR"/>
          <w:rPrChange w:id="311" w:author="Matheus costa alves" w:date="2025-05-03T18:25:00Z" w16du:dateUtc="2025-05-03T21:25:00Z">
            <w:rPr>
              <w:del w:id="312" w:author="Matheus costa alves" w:date="2025-05-03T18:25:00Z" w16du:dateUtc="2025-05-03T21:25:00Z"/>
              <w:sz w:val="24"/>
              <w:szCs w:val="24"/>
              <w:lang w:val="pt-BR"/>
            </w:rPr>
          </w:rPrChange>
        </w:rPr>
        <w:pPrChange w:id="313" w:author="Matheus costa alves" w:date="2025-05-03T18:25:00Z" w16du:dateUtc="2025-05-03T21:25:00Z">
          <w:pPr>
            <w:spacing w:line="360" w:lineRule="auto"/>
          </w:pPr>
        </w:pPrChange>
      </w:pPr>
      <w:ins w:id="314" w:author="Matheus costa alves" w:date="2025-05-03T18:23:00Z" w16du:dateUtc="2025-05-03T21:23:00Z">
        <w:r w:rsidRPr="009772C1">
          <w:rPr>
            <w:sz w:val="20"/>
            <w:szCs w:val="20"/>
            <w:rPrChange w:id="315" w:author="Matheus costa alves" w:date="2025-05-03T18:25:00Z" w16du:dateUtc="2025-05-03T21:25:00Z">
              <w:rPr>
                <w:sz w:val="24"/>
                <w:szCs w:val="24"/>
              </w:rPr>
            </w:rPrChange>
          </w:rPr>
          <w:t xml:space="preserve">Figura 4 - </w:t>
        </w:r>
      </w:ins>
      <w:ins w:id="316" w:author="Matheus costa alves" w:date="2025-05-03T18:23:00Z">
        <w:r w:rsidR="000178D9" w:rsidRPr="009772C1">
          <w:rPr>
            <w:sz w:val="20"/>
            <w:szCs w:val="20"/>
            <w:rPrChange w:id="317" w:author="Matheus costa alves" w:date="2025-05-03T18:25:00Z" w16du:dateUtc="2025-05-03T21:25:00Z">
              <w:rPr>
                <w:sz w:val="24"/>
                <w:szCs w:val="24"/>
              </w:rPr>
            </w:rPrChange>
          </w:rPr>
          <w:t>Curvas de nível da função de custo J(θ1,θ2) com a trajetória do Gradiente Descendente e o ponto ótimo da Equação Normal</w:t>
        </w:r>
      </w:ins>
    </w:p>
    <w:p w14:paraId="736F2A0E" w14:textId="77777777" w:rsidR="009772C1" w:rsidRDefault="009772C1">
      <w:pPr>
        <w:spacing w:line="360" w:lineRule="auto"/>
        <w:ind w:firstLine="709"/>
        <w:jc w:val="center"/>
        <w:rPr>
          <w:ins w:id="318" w:author="Matheus costa alves" w:date="2025-05-03T18:24:00Z" w16du:dateUtc="2025-05-03T21:24:00Z"/>
          <w:noProof/>
          <w:sz w:val="24"/>
          <w:szCs w:val="24"/>
          <w:lang w:val="pt-BR"/>
        </w:rPr>
        <w:pPrChange w:id="319" w:author="Matheus costa alves" w:date="2025-05-03T18:25:00Z" w16du:dateUtc="2025-05-03T21:25:00Z">
          <w:pPr>
            <w:spacing w:line="360" w:lineRule="auto"/>
            <w:jc w:val="center"/>
          </w:pPr>
        </w:pPrChange>
      </w:pPr>
    </w:p>
    <w:p w14:paraId="2EB102DA" w14:textId="702FC395" w:rsidR="002006AB" w:rsidRPr="00DA1FA7" w:rsidRDefault="008307BA">
      <w:pPr>
        <w:spacing w:line="360" w:lineRule="auto"/>
        <w:jc w:val="center"/>
        <w:rPr>
          <w:sz w:val="24"/>
          <w:szCs w:val="24"/>
          <w:lang w:val="pt-BR"/>
        </w:rPr>
        <w:pPrChange w:id="320" w:author="Matheus costa alves" w:date="2025-05-03T18:22:00Z" w16du:dateUtc="2025-05-03T21:22:00Z">
          <w:pPr>
            <w:spacing w:line="360" w:lineRule="auto"/>
          </w:pPr>
        </w:pPrChange>
      </w:pPr>
      <w:ins w:id="321" w:author="Matheus costa alves" w:date="2025-05-03T18:22:00Z" w16du:dateUtc="2025-05-03T21:22:00Z">
        <w:r>
          <w:rPr>
            <w:noProof/>
            <w:sz w:val="24"/>
            <w:szCs w:val="24"/>
            <w:lang w:val="pt-BR"/>
          </w:rPr>
          <w:drawing>
            <wp:inline distT="0" distB="0" distL="0" distR="0" wp14:anchorId="01B24186" wp14:editId="0F76B505">
              <wp:extent cx="5334000" cy="3311309"/>
              <wp:effectExtent l="0" t="0" r="0" b="3810"/>
              <wp:docPr id="147282228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72822286" name="Imagem 1472822286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1668" b="1421"/>
                      <a:stretch/>
                    </pic:blipFill>
                    <pic:spPr bwMode="auto">
                      <a:xfrm>
                        <a:off x="0" y="0"/>
                        <a:ext cx="5351296" cy="332204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7C720E9" w14:textId="77777777" w:rsidR="002006AB" w:rsidRDefault="002006AB" w:rsidP="008B31F0">
      <w:pPr>
        <w:spacing w:line="360" w:lineRule="auto"/>
        <w:rPr>
          <w:ins w:id="322" w:author="Matheus costa alves" w:date="2025-05-04T14:35:00Z" w16du:dateUtc="2025-05-04T17:35:00Z"/>
          <w:sz w:val="24"/>
          <w:szCs w:val="24"/>
          <w:lang w:val="pt-BR"/>
        </w:rPr>
      </w:pPr>
    </w:p>
    <w:p w14:paraId="18AEB180" w14:textId="77777777" w:rsidR="00E62357" w:rsidRDefault="00E62357" w:rsidP="008B31F0">
      <w:pPr>
        <w:spacing w:line="360" w:lineRule="auto"/>
        <w:rPr>
          <w:ins w:id="323" w:author="Matheus costa alves" w:date="2025-05-04T14:35:00Z" w16du:dateUtc="2025-05-04T17:35:00Z"/>
          <w:sz w:val="24"/>
          <w:szCs w:val="24"/>
          <w:lang w:val="pt-BR"/>
        </w:rPr>
      </w:pPr>
    </w:p>
    <w:p w14:paraId="7A5EC75E" w14:textId="77777777" w:rsidR="00E62357" w:rsidRPr="00DA1FA7" w:rsidRDefault="00E62357" w:rsidP="008B31F0">
      <w:pPr>
        <w:spacing w:line="360" w:lineRule="auto"/>
        <w:rPr>
          <w:sz w:val="24"/>
          <w:szCs w:val="24"/>
          <w:lang w:val="pt-BR"/>
        </w:rPr>
      </w:pPr>
    </w:p>
    <w:p w14:paraId="5D990C17" w14:textId="7744FEDD" w:rsidR="00A53734" w:rsidRDefault="00A53734" w:rsidP="00A53734">
      <w:pPr>
        <w:pStyle w:val="Ttulo2"/>
        <w:rPr>
          <w:ins w:id="324" w:author="Matheus costa alves" w:date="2025-05-04T09:47:00Z" w16du:dateUtc="2025-05-04T12:47:00Z"/>
        </w:rPr>
      </w:pPr>
      <w:bookmarkStart w:id="325" w:name="_Toc197438774"/>
      <w:ins w:id="326" w:author="Matheus costa alves" w:date="2025-05-04T09:47:00Z" w16du:dateUtc="2025-05-04T12:47:00Z">
        <w:r w:rsidRPr="00DA1FA7">
          <w:rPr>
            <w:lang w:val="pt-BR"/>
          </w:rPr>
          <w:lastRenderedPageBreak/>
          <w:t>4.</w:t>
        </w:r>
      </w:ins>
      <w:ins w:id="327" w:author="Matheus costa alves" w:date="2025-05-04T09:48:00Z" w16du:dateUtc="2025-05-04T12:48:00Z">
        <w:r>
          <w:rPr>
            <w:lang w:val="pt-BR"/>
          </w:rPr>
          <w:t>2</w:t>
        </w:r>
      </w:ins>
      <w:ins w:id="328" w:author="Matheus costa alves" w:date="2025-05-04T09:47:00Z" w16du:dateUtc="2025-05-04T12:47:00Z">
        <w:r w:rsidRPr="00DA1FA7">
          <w:rPr>
            <w:lang w:val="pt-BR"/>
          </w:rPr>
          <w:t xml:space="preserve"> </w:t>
        </w:r>
        <w:r w:rsidRPr="00DA1FA7">
          <w:t xml:space="preserve">Comparação entre Gradiente Descendente e Equação Normal com Normalização </w:t>
        </w:r>
      </w:ins>
      <w:ins w:id="329" w:author="Matheus costa alves" w:date="2025-05-04T09:48:00Z" w16du:dateUtc="2025-05-04T12:48:00Z">
        <w:r>
          <w:t>Min-Max</w:t>
        </w:r>
      </w:ins>
      <w:ins w:id="330" w:author="Matheus costa alves" w:date="2025-05-04T09:47:00Z" w16du:dateUtc="2025-05-04T12:47:00Z">
        <w:r>
          <w:t>.</w:t>
        </w:r>
        <w:bookmarkEnd w:id="325"/>
      </w:ins>
    </w:p>
    <w:p w14:paraId="6ECB4D3B" w14:textId="1FB6DB03" w:rsidR="00A53734" w:rsidRDefault="00A53734" w:rsidP="008B31F0">
      <w:pPr>
        <w:spacing w:line="360" w:lineRule="auto"/>
        <w:rPr>
          <w:ins w:id="331" w:author="Matheus costa alves" w:date="2025-05-04T09:56:00Z" w16du:dateUtc="2025-05-04T12:56:00Z"/>
          <w:sz w:val="24"/>
          <w:szCs w:val="24"/>
        </w:rPr>
      </w:pPr>
    </w:p>
    <w:p w14:paraId="4FFD3246" w14:textId="59DB36F6" w:rsidR="00634FB7" w:rsidRDefault="6EB01B3A">
      <w:pPr>
        <w:spacing w:line="360" w:lineRule="auto"/>
        <w:ind w:firstLine="709"/>
        <w:jc w:val="both"/>
        <w:rPr>
          <w:ins w:id="332" w:author="Matheus costa alves" w:date="2025-05-04T10:26:00Z" w16du:dateUtc="2025-05-04T13:26:00Z"/>
          <w:sz w:val="24"/>
          <w:szCs w:val="24"/>
          <w:lang w:val="pt-BR"/>
        </w:rPr>
        <w:pPrChange w:id="333" w:author="Matheus costa alves" w:date="2025-05-06T08:42:00Z" w16du:dateUtc="2025-05-06T11:42:00Z">
          <w:pPr>
            <w:spacing w:line="360" w:lineRule="auto"/>
            <w:ind w:firstLine="709"/>
          </w:pPr>
        </w:pPrChange>
      </w:pPr>
      <w:ins w:id="334" w:author="Matheus costa alves" w:date="2025-05-04T13:19:00Z">
        <w:r w:rsidRPr="11C17E4B">
          <w:rPr>
            <w:sz w:val="24"/>
            <w:szCs w:val="24"/>
            <w:lang w:val="pt-BR"/>
          </w:rPr>
          <w:t xml:space="preserve">Ao implementar a normalização Min-Max com os mesmos valores de </w:t>
        </w:r>
        <w:r w:rsidRPr="11C17E4B">
          <w:rPr>
            <w:i/>
            <w:iCs/>
            <w:sz w:val="24"/>
            <w:szCs w:val="24"/>
            <w:lang w:val="pt-BR"/>
          </w:rPr>
          <w:t>learning rate</w:t>
        </w:r>
        <w:r w:rsidRPr="11C17E4B">
          <w:rPr>
            <w:sz w:val="24"/>
            <w:szCs w:val="24"/>
            <w:lang w:val="pt-BR"/>
          </w:rPr>
          <w:t xml:space="preserve"> e número de interações usados na implementação do Z-score, verificamos que o Gradiente Descendente não converge para o ponto ótimo encontrado pela Equação Normal, como ocorria anteriormente com o Z-score implementado. A Figura 5 exemplifica esses resultados ao mostrar a convergência do custo.</w:t>
        </w:r>
      </w:ins>
    </w:p>
    <w:p w14:paraId="27592B44" w14:textId="02E06472" w:rsidR="0064715F" w:rsidRPr="0064715F" w:rsidRDefault="0064715F">
      <w:pPr>
        <w:jc w:val="center"/>
        <w:rPr>
          <w:ins w:id="335" w:author="Matheus costa alves" w:date="2025-05-04T10:26:00Z" w16du:dateUtc="2025-05-04T13:26:00Z"/>
          <w:noProof/>
          <w:sz w:val="20"/>
          <w:szCs w:val="20"/>
          <w:rPrChange w:id="336" w:author="Matheus costa alves" w:date="2025-05-04T10:26:00Z" w16du:dateUtc="2025-05-04T13:26:00Z">
            <w:rPr>
              <w:ins w:id="337" w:author="Matheus costa alves" w:date="2025-05-04T10:26:00Z" w16du:dateUtc="2025-05-04T13:26:00Z"/>
              <w:noProof/>
              <w:sz w:val="24"/>
              <w:szCs w:val="24"/>
              <w:lang w:val="pt-BR"/>
            </w:rPr>
          </w:rPrChange>
        </w:rPr>
        <w:pPrChange w:id="338" w:author="Matheus costa alves" w:date="2025-05-04T10:26:00Z" w16du:dateUtc="2025-05-04T13:26:00Z">
          <w:pPr>
            <w:spacing w:line="360" w:lineRule="auto"/>
          </w:pPr>
        </w:pPrChange>
      </w:pPr>
      <w:ins w:id="339" w:author="Matheus costa alves" w:date="2025-05-04T10:26:00Z" w16du:dateUtc="2025-05-04T13:26:00Z">
        <w:r w:rsidRPr="00F50BED">
          <w:rPr>
            <w:noProof/>
            <w:sz w:val="20"/>
            <w:szCs w:val="20"/>
          </w:rPr>
          <w:t>Figura 0</w:t>
        </w:r>
      </w:ins>
      <w:ins w:id="340" w:author="Matheus costa alves" w:date="2025-05-04T10:53:00Z" w16du:dateUtc="2025-05-04T13:53:00Z">
        <w:r w:rsidR="00634FB7">
          <w:rPr>
            <w:noProof/>
            <w:sz w:val="20"/>
            <w:szCs w:val="20"/>
          </w:rPr>
          <w:t>5</w:t>
        </w:r>
      </w:ins>
      <w:ins w:id="341" w:author="Matheus costa alves" w:date="2025-05-04T10:26:00Z" w16du:dateUtc="2025-05-04T13:26:00Z">
        <w:r w:rsidRPr="00F50BED">
          <w:rPr>
            <w:noProof/>
            <w:sz w:val="20"/>
            <w:szCs w:val="20"/>
          </w:rPr>
          <w:t xml:space="preserve"> - Convergência do custo J(θ) no Gradiente Descendente</w:t>
        </w:r>
        <w:r>
          <w:rPr>
            <w:noProof/>
            <w:sz w:val="20"/>
            <w:szCs w:val="20"/>
          </w:rPr>
          <w:t xml:space="preserve"> com Min-Max</w:t>
        </w:r>
        <w:r w:rsidRPr="00F50BED">
          <w:rPr>
            <w:noProof/>
            <w:sz w:val="20"/>
            <w:szCs w:val="20"/>
          </w:rPr>
          <w:t xml:space="preserve"> em comparação com a Equação Normal</w:t>
        </w:r>
      </w:ins>
    </w:p>
    <w:p w14:paraId="52BE0534" w14:textId="6B8906B1" w:rsidR="009C62A1" w:rsidRDefault="00C34E88" w:rsidP="00F713B0">
      <w:pPr>
        <w:spacing w:line="360" w:lineRule="auto"/>
        <w:rPr>
          <w:ins w:id="342" w:author="Matheus costa alves" w:date="2025-05-04T09:47:00Z" w16du:dateUtc="2025-05-04T12:47:00Z"/>
          <w:sz w:val="24"/>
          <w:szCs w:val="24"/>
          <w:lang w:val="pt-BR"/>
        </w:rPr>
      </w:pPr>
      <w:ins w:id="343" w:author="Matheus costa alves" w:date="2025-05-04T14:37:00Z" w16du:dateUtc="2025-05-04T17:37:00Z">
        <w:r>
          <w:rPr>
            <w:noProof/>
            <w:sz w:val="24"/>
            <w:szCs w:val="24"/>
            <w:lang w:val="pt-BR"/>
          </w:rPr>
          <w:drawing>
            <wp:inline distT="0" distB="0" distL="0" distR="0" wp14:anchorId="02D2987C" wp14:editId="6243008C">
              <wp:extent cx="5852160" cy="4010025"/>
              <wp:effectExtent l="0" t="0" r="0" b="9525"/>
              <wp:docPr id="988079552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8079552" name="Imagem 988079552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6510" b="2126"/>
                      <a:stretch/>
                    </pic:blipFill>
                    <pic:spPr bwMode="auto">
                      <a:xfrm>
                        <a:off x="0" y="0"/>
                        <a:ext cx="5852172" cy="401003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C7E2CDC" w14:textId="25943BE7" w:rsidR="00A53734" w:rsidRPr="0064715F" w:rsidDel="008F4A2A" w:rsidRDefault="0064715F">
      <w:pPr>
        <w:spacing w:line="360" w:lineRule="auto"/>
        <w:jc w:val="center"/>
        <w:rPr>
          <w:del w:id="344" w:author="Matheus costa alves" w:date="2025-05-04T10:27:00Z" w16du:dateUtc="2025-05-04T13:27:00Z"/>
          <w:sz w:val="20"/>
          <w:szCs w:val="20"/>
          <w:lang w:val="pt-BR"/>
          <w:rPrChange w:id="345" w:author="Matheus costa alves" w:date="2025-05-04T10:27:00Z" w16du:dateUtc="2025-05-04T13:27:00Z">
            <w:rPr>
              <w:del w:id="346" w:author="Matheus costa alves" w:date="2025-05-04T10:27:00Z" w16du:dateUtc="2025-05-04T13:27:00Z"/>
              <w:sz w:val="24"/>
              <w:szCs w:val="24"/>
              <w:lang w:val="pt-BR"/>
            </w:rPr>
          </w:rPrChange>
        </w:rPr>
        <w:pPrChange w:id="347" w:author="Matheus costa alves" w:date="2025-05-04T10:27:00Z" w16du:dateUtc="2025-05-04T13:27:00Z">
          <w:pPr>
            <w:spacing w:line="360" w:lineRule="auto"/>
          </w:pPr>
        </w:pPrChange>
      </w:pPr>
      <w:ins w:id="348" w:author="Matheus costa alves" w:date="2025-05-04T10:27:00Z" w16du:dateUtc="2025-05-04T13:27:00Z">
        <w:r w:rsidRPr="0064715F">
          <w:rPr>
            <w:sz w:val="20"/>
            <w:szCs w:val="20"/>
            <w:lang w:val="pt-BR"/>
            <w:rPrChange w:id="349" w:author="Matheus costa alves" w:date="2025-05-04T10:27:00Z" w16du:dateUtc="2025-05-04T13:27:00Z">
              <w:rPr>
                <w:sz w:val="24"/>
                <w:szCs w:val="24"/>
                <w:lang w:val="pt-BR"/>
              </w:rPr>
            </w:rPrChange>
          </w:rPr>
          <w:t>Fonte: Autor</w:t>
        </w:r>
      </w:ins>
    </w:p>
    <w:p w14:paraId="64F367E4" w14:textId="77777777" w:rsidR="002006AB" w:rsidRPr="00DA1FA7" w:rsidDel="008F4A2A" w:rsidRDefault="002006AB" w:rsidP="008B31F0">
      <w:pPr>
        <w:spacing w:line="360" w:lineRule="auto"/>
        <w:rPr>
          <w:del w:id="350" w:author="Matheus costa alves" w:date="2025-05-04T10:27:00Z" w16du:dateUtc="2025-05-04T13:27:00Z"/>
          <w:sz w:val="24"/>
          <w:szCs w:val="24"/>
          <w:lang w:val="pt-BR"/>
        </w:rPr>
      </w:pPr>
    </w:p>
    <w:p w14:paraId="68E58D43" w14:textId="77777777" w:rsidR="002006AB" w:rsidRPr="00DA1FA7" w:rsidDel="008F4A2A" w:rsidRDefault="002006AB" w:rsidP="008B31F0">
      <w:pPr>
        <w:spacing w:line="360" w:lineRule="auto"/>
        <w:rPr>
          <w:del w:id="351" w:author="Matheus costa alves" w:date="2025-05-04T10:27:00Z" w16du:dateUtc="2025-05-04T13:27:00Z"/>
          <w:sz w:val="24"/>
          <w:szCs w:val="24"/>
          <w:lang w:val="pt-BR"/>
        </w:rPr>
      </w:pPr>
    </w:p>
    <w:p w14:paraId="3E674EBA" w14:textId="77777777" w:rsidR="008F4A2A" w:rsidRPr="00DA1FA7" w:rsidRDefault="008F4A2A">
      <w:pPr>
        <w:spacing w:line="360" w:lineRule="auto"/>
        <w:jc w:val="center"/>
        <w:rPr>
          <w:sz w:val="24"/>
          <w:szCs w:val="24"/>
          <w:lang w:val="pt-BR"/>
        </w:rPr>
        <w:pPrChange w:id="352" w:author="Matheus costa alves" w:date="2025-05-04T10:27:00Z" w16du:dateUtc="2025-05-04T13:27:00Z">
          <w:pPr>
            <w:spacing w:line="360" w:lineRule="auto"/>
          </w:pPr>
        </w:pPrChange>
      </w:pPr>
    </w:p>
    <w:p w14:paraId="63A4DBF2" w14:textId="233E11B9" w:rsidR="00AD4329" w:rsidDel="00634FB7" w:rsidRDefault="00536A41" w:rsidP="00536A41">
      <w:pPr>
        <w:spacing w:line="360" w:lineRule="auto"/>
        <w:ind w:firstLine="709"/>
        <w:jc w:val="both"/>
        <w:rPr>
          <w:del w:id="353" w:author="Matheus costa alves" w:date="2025-05-04T10:50:00Z" w16du:dateUtc="2025-05-04T13:50:00Z"/>
          <w:sz w:val="24"/>
          <w:szCs w:val="24"/>
        </w:rPr>
      </w:pPr>
      <w:ins w:id="354" w:author="Matheus costa alves" w:date="2025-05-04T10:50:00Z">
        <w:r w:rsidRPr="00536A41">
          <w:rPr>
            <w:sz w:val="24"/>
            <w:szCs w:val="24"/>
          </w:rPr>
          <w:t xml:space="preserve">Podemos observar que, em comparação com os resultados apresentados na Figura 2, o Gradiente Descendente, desta vez, </w:t>
        </w:r>
        <w:r w:rsidRPr="00536A41">
          <w:rPr>
            <w:sz w:val="24"/>
            <w:szCs w:val="24"/>
            <w:rPrChange w:id="355" w:author="Matheus costa alves" w:date="2025-05-04T10:50:00Z" w16du:dateUtc="2025-05-04T13:50:00Z">
              <w:rPr>
                <w:b/>
                <w:bCs/>
                <w:sz w:val="24"/>
                <w:szCs w:val="24"/>
              </w:rPr>
            </w:rPrChange>
          </w:rPr>
          <w:t>não converge</w:t>
        </w:r>
        <w:r w:rsidRPr="00536A41">
          <w:rPr>
            <w:sz w:val="24"/>
            <w:szCs w:val="24"/>
          </w:rPr>
          <w:t xml:space="preserve">. Isso indica que os valores de hiperparâmetros utilizados </w:t>
        </w:r>
        <w:r w:rsidRPr="00536A41">
          <w:rPr>
            <w:sz w:val="24"/>
            <w:szCs w:val="24"/>
            <w:rPrChange w:id="356" w:author="Matheus costa alves" w:date="2025-05-04T10:50:00Z" w16du:dateUtc="2025-05-04T13:50:00Z">
              <w:rPr>
                <w:b/>
                <w:bCs/>
                <w:sz w:val="24"/>
                <w:szCs w:val="24"/>
              </w:rPr>
            </w:rPrChange>
          </w:rPr>
          <w:t>não são adequados</w:t>
        </w:r>
        <w:r w:rsidRPr="00536A41">
          <w:rPr>
            <w:sz w:val="24"/>
            <w:szCs w:val="24"/>
          </w:rPr>
          <w:t xml:space="preserve"> quando se aplica a normalização Min-Max a esses dados. Diante disso, foram testadas novas configurações, sendo identificada uma taxa de aprendizado de α</w:t>
        </w:r>
      </w:ins>
      <w:ins w:id="357" w:author="Matheus costa alves" w:date="2025-05-04T10:50:00Z" w16du:dateUtc="2025-05-04T13:50:00Z">
        <w:r w:rsidR="009A0C01">
          <w:rPr>
            <w:sz w:val="24"/>
            <w:szCs w:val="24"/>
          </w:rPr>
          <w:t xml:space="preserve"> </w:t>
        </w:r>
      </w:ins>
      <w:ins w:id="358" w:author="Matheus costa alves" w:date="2025-05-04T10:50:00Z">
        <w:r w:rsidRPr="00536A41">
          <w:rPr>
            <w:sz w:val="24"/>
            <w:szCs w:val="24"/>
          </w:rPr>
          <w:t>=</w:t>
        </w:r>
      </w:ins>
      <w:ins w:id="359" w:author="Matheus costa alves" w:date="2025-05-04T10:50:00Z" w16du:dateUtc="2025-05-04T13:50:00Z">
        <w:r w:rsidR="009A0C01">
          <w:rPr>
            <w:sz w:val="24"/>
            <w:szCs w:val="24"/>
          </w:rPr>
          <w:t xml:space="preserve"> </w:t>
        </w:r>
      </w:ins>
      <w:ins w:id="360" w:author="Matheus costa alves" w:date="2025-05-04T14:21:00Z" w16du:dateUtc="2025-05-04T17:21:00Z">
        <w:r w:rsidR="00094CDC">
          <w:rPr>
            <w:sz w:val="24"/>
            <w:szCs w:val="24"/>
          </w:rPr>
          <w:t>0.</w:t>
        </w:r>
      </w:ins>
      <w:ins w:id="361" w:author="Matheus costa alves" w:date="2025-05-04T14:41:00Z" w16du:dateUtc="2025-05-04T17:41:00Z">
        <w:r w:rsidR="004836E1">
          <w:rPr>
            <w:sz w:val="24"/>
            <w:szCs w:val="24"/>
          </w:rPr>
          <w:t>3</w:t>
        </w:r>
      </w:ins>
      <w:ins w:id="362" w:author="Matheus costa alves" w:date="2025-05-04T10:50:00Z">
        <w:r w:rsidRPr="00536A41">
          <w:rPr>
            <w:sz w:val="24"/>
            <w:szCs w:val="24"/>
          </w:rPr>
          <w:t xml:space="preserve"> com </w:t>
        </w:r>
      </w:ins>
      <w:ins w:id="363" w:author="Matheus costa alves" w:date="2025-05-04T14:41:00Z" w16du:dateUtc="2025-05-04T17:41:00Z">
        <w:r w:rsidR="004836E1">
          <w:rPr>
            <w:sz w:val="24"/>
            <w:szCs w:val="24"/>
          </w:rPr>
          <w:t>4</w:t>
        </w:r>
      </w:ins>
      <w:ins w:id="364" w:author="Matheus costa alves" w:date="2025-05-04T14:44:00Z" w16du:dateUtc="2025-05-04T17:44:00Z">
        <w:r w:rsidR="00C92F75">
          <w:rPr>
            <w:sz w:val="24"/>
            <w:szCs w:val="24"/>
          </w:rPr>
          <w:t>5</w:t>
        </w:r>
      </w:ins>
      <w:ins w:id="365" w:author="Matheus costa alves" w:date="2025-05-04T14:21:00Z" w16du:dateUtc="2025-05-04T17:21:00Z">
        <w:r w:rsidR="00094CDC">
          <w:rPr>
            <w:sz w:val="24"/>
            <w:szCs w:val="24"/>
          </w:rPr>
          <w:t>0</w:t>
        </w:r>
      </w:ins>
      <w:ins w:id="366" w:author="Matheus costa alves" w:date="2025-05-04T10:50:00Z">
        <w:r w:rsidRPr="00536A41">
          <w:rPr>
            <w:sz w:val="24"/>
            <w:szCs w:val="24"/>
          </w:rPr>
          <w:t xml:space="preserve"> iterações como combinação eficaz, a qual permitiu a convergência do gradiente, conforme ilustra a Figura 6 a seguir.</w:t>
        </w:r>
      </w:ins>
    </w:p>
    <w:p w14:paraId="7A53F123" w14:textId="77777777" w:rsidR="00634FB7" w:rsidRDefault="00634FB7" w:rsidP="00536A41">
      <w:pPr>
        <w:spacing w:line="360" w:lineRule="auto"/>
        <w:ind w:firstLine="709"/>
        <w:jc w:val="both"/>
        <w:rPr>
          <w:ins w:id="367" w:author="Matheus costa alves" w:date="2025-05-04T10:53:00Z" w16du:dateUtc="2025-05-04T13:53:00Z"/>
          <w:sz w:val="24"/>
          <w:szCs w:val="24"/>
        </w:rPr>
      </w:pPr>
    </w:p>
    <w:p w14:paraId="385A40E9" w14:textId="77777777" w:rsidR="00634FB7" w:rsidRDefault="00634FB7" w:rsidP="00536A41">
      <w:pPr>
        <w:spacing w:line="360" w:lineRule="auto"/>
        <w:ind w:firstLine="709"/>
        <w:jc w:val="both"/>
        <w:rPr>
          <w:ins w:id="368" w:author="Matheus costa alves" w:date="2025-05-04T10:53:00Z" w16du:dateUtc="2025-05-04T13:53:00Z"/>
          <w:sz w:val="24"/>
          <w:szCs w:val="24"/>
        </w:rPr>
      </w:pPr>
    </w:p>
    <w:p w14:paraId="67E8AC31" w14:textId="77777777" w:rsidR="00634FB7" w:rsidRDefault="00634FB7" w:rsidP="00536A41">
      <w:pPr>
        <w:spacing w:line="360" w:lineRule="auto"/>
        <w:ind w:firstLine="709"/>
        <w:jc w:val="both"/>
        <w:rPr>
          <w:ins w:id="369" w:author="Matheus costa alves" w:date="2025-05-04T10:53:00Z" w16du:dateUtc="2025-05-04T13:53:00Z"/>
          <w:sz w:val="24"/>
          <w:szCs w:val="24"/>
        </w:rPr>
      </w:pPr>
    </w:p>
    <w:p w14:paraId="08DA5B39" w14:textId="77777777" w:rsidR="00634FB7" w:rsidRDefault="00634FB7">
      <w:pPr>
        <w:spacing w:line="360" w:lineRule="auto"/>
        <w:jc w:val="both"/>
        <w:rPr>
          <w:ins w:id="370" w:author="Matheus costa alves" w:date="2025-05-04T10:53:00Z" w16du:dateUtc="2025-05-04T13:53:00Z"/>
          <w:sz w:val="24"/>
          <w:szCs w:val="24"/>
        </w:rPr>
        <w:pPrChange w:id="371" w:author="Matheus costa alves" w:date="2025-05-04T14:38:00Z" w16du:dateUtc="2025-05-04T17:38:00Z">
          <w:pPr>
            <w:spacing w:line="360" w:lineRule="auto"/>
            <w:ind w:firstLine="709"/>
            <w:jc w:val="both"/>
          </w:pPr>
        </w:pPrChange>
      </w:pPr>
    </w:p>
    <w:p w14:paraId="44951FCD" w14:textId="77777777" w:rsidR="00634FB7" w:rsidRPr="00DA1FA7" w:rsidRDefault="00634FB7">
      <w:pPr>
        <w:spacing w:line="360" w:lineRule="auto"/>
        <w:jc w:val="both"/>
        <w:rPr>
          <w:ins w:id="372" w:author="Matheus costa alves" w:date="2025-05-04T10:53:00Z" w16du:dateUtc="2025-05-04T13:53:00Z"/>
          <w:sz w:val="24"/>
          <w:szCs w:val="24"/>
          <w:lang w:val="pt-BR"/>
        </w:rPr>
        <w:pPrChange w:id="373" w:author="Matheus costa alves" w:date="2025-05-04T10:54:00Z" w16du:dateUtc="2025-05-04T13:54:00Z">
          <w:pPr>
            <w:spacing w:line="360" w:lineRule="auto"/>
          </w:pPr>
        </w:pPrChange>
      </w:pPr>
    </w:p>
    <w:p w14:paraId="4696C208" w14:textId="5FC7ABAC" w:rsidR="00AD4329" w:rsidRPr="00634FB7" w:rsidRDefault="00634FB7">
      <w:pPr>
        <w:jc w:val="center"/>
        <w:rPr>
          <w:noProof/>
          <w:sz w:val="20"/>
          <w:szCs w:val="20"/>
          <w:rPrChange w:id="374" w:author="Matheus costa alves" w:date="2025-05-04T10:53:00Z" w16du:dateUtc="2025-05-04T13:53:00Z">
            <w:rPr>
              <w:sz w:val="24"/>
              <w:szCs w:val="24"/>
              <w:lang w:val="pt-BR"/>
            </w:rPr>
          </w:rPrChange>
        </w:rPr>
        <w:pPrChange w:id="375" w:author="Matheus costa alves" w:date="2025-05-04T10:53:00Z" w16du:dateUtc="2025-05-04T13:53:00Z">
          <w:pPr>
            <w:spacing w:line="360" w:lineRule="auto"/>
          </w:pPr>
        </w:pPrChange>
      </w:pPr>
      <w:ins w:id="376" w:author="Matheus costa alves" w:date="2025-05-04T10:53:00Z" w16du:dateUtc="2025-05-04T13:53:00Z">
        <w:r w:rsidRPr="00F50BED">
          <w:rPr>
            <w:noProof/>
            <w:sz w:val="20"/>
            <w:szCs w:val="20"/>
          </w:rPr>
          <w:t>Figura 0</w:t>
        </w:r>
      </w:ins>
      <w:ins w:id="377" w:author="Matheus costa alves" w:date="2025-05-04T10:54:00Z" w16du:dateUtc="2025-05-04T13:54:00Z">
        <w:r>
          <w:rPr>
            <w:noProof/>
            <w:sz w:val="20"/>
            <w:szCs w:val="20"/>
          </w:rPr>
          <w:t>6</w:t>
        </w:r>
      </w:ins>
      <w:ins w:id="378" w:author="Matheus costa alves" w:date="2025-05-04T10:53:00Z" w16du:dateUtc="2025-05-04T13:53:00Z">
        <w:r w:rsidRPr="00F50BED">
          <w:rPr>
            <w:noProof/>
            <w:sz w:val="20"/>
            <w:szCs w:val="20"/>
          </w:rPr>
          <w:t xml:space="preserve"> - Convergência do custo J(θ) no Gradiente Descendente</w:t>
        </w:r>
        <w:r>
          <w:rPr>
            <w:noProof/>
            <w:sz w:val="20"/>
            <w:szCs w:val="20"/>
          </w:rPr>
          <w:t xml:space="preserve"> convergid</w:t>
        </w:r>
      </w:ins>
      <w:ins w:id="379" w:author="Matheus costa alves" w:date="2025-05-04T10:54:00Z" w16du:dateUtc="2025-05-04T13:54:00Z">
        <w:r>
          <w:rPr>
            <w:noProof/>
            <w:sz w:val="20"/>
            <w:szCs w:val="20"/>
          </w:rPr>
          <w:t xml:space="preserve">o </w:t>
        </w:r>
      </w:ins>
      <w:ins w:id="380" w:author="Matheus costa alves" w:date="2025-05-04T10:53:00Z" w16du:dateUtc="2025-05-04T13:53:00Z">
        <w:r>
          <w:rPr>
            <w:noProof/>
            <w:sz w:val="20"/>
            <w:szCs w:val="20"/>
          </w:rPr>
          <w:t>com Min-Max</w:t>
        </w:r>
        <w:r w:rsidRPr="00F50BED">
          <w:rPr>
            <w:noProof/>
            <w:sz w:val="20"/>
            <w:szCs w:val="20"/>
          </w:rPr>
          <w:t xml:space="preserve"> em comparação com a Equação Normal</w:t>
        </w:r>
      </w:ins>
    </w:p>
    <w:p w14:paraId="209E950F" w14:textId="50010CDC" w:rsidR="00AD4329" w:rsidRPr="00DA1FA7" w:rsidRDefault="00A821DF" w:rsidP="008B31F0">
      <w:pPr>
        <w:spacing w:line="360" w:lineRule="auto"/>
        <w:rPr>
          <w:sz w:val="24"/>
          <w:szCs w:val="24"/>
          <w:lang w:val="pt-BR"/>
        </w:rPr>
      </w:pPr>
      <w:ins w:id="381" w:author="Matheus costa alves" w:date="2025-05-04T14:44:00Z" w16du:dateUtc="2025-05-04T17:44:00Z">
        <w:r>
          <w:rPr>
            <w:noProof/>
            <w:sz w:val="24"/>
            <w:szCs w:val="24"/>
            <w:lang w:val="pt-BR"/>
          </w:rPr>
          <w:drawing>
            <wp:inline distT="0" distB="0" distL="0" distR="0" wp14:anchorId="53574344" wp14:editId="108C16AE">
              <wp:extent cx="5852160" cy="3981450"/>
              <wp:effectExtent l="0" t="0" r="0" b="0"/>
              <wp:docPr id="892964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2964" name="Imagem 892964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7378" b="1910"/>
                      <a:stretch/>
                    </pic:blipFill>
                    <pic:spPr bwMode="auto">
                      <a:xfrm>
                        <a:off x="0" y="0"/>
                        <a:ext cx="5852172" cy="398145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EC9265B" w14:textId="29CD2586" w:rsidR="008817C2" w:rsidRPr="003D2E8E" w:rsidRDefault="00C43677">
      <w:pPr>
        <w:spacing w:line="360" w:lineRule="auto"/>
        <w:jc w:val="center"/>
        <w:rPr>
          <w:ins w:id="382" w:author="Matheus costa alves" w:date="2025-05-04T14:44:00Z" w16du:dateUtc="2025-05-04T17:44:00Z"/>
          <w:sz w:val="20"/>
          <w:szCs w:val="20"/>
          <w:lang w:val="pt-BR"/>
          <w:rPrChange w:id="383" w:author="Matheus costa alves" w:date="2025-05-06T08:42:00Z" w16du:dateUtc="2025-05-06T11:42:00Z">
            <w:rPr>
              <w:ins w:id="384" w:author="Matheus costa alves" w:date="2025-05-04T14:44:00Z" w16du:dateUtc="2025-05-04T17:44:00Z"/>
              <w:sz w:val="20"/>
              <w:szCs w:val="20"/>
              <w:lang w:val="en-US"/>
            </w:rPr>
          </w:rPrChange>
        </w:rPr>
      </w:pPr>
      <w:ins w:id="385" w:author="Matheus costa alves" w:date="2025-05-04T10:54:00Z" w16du:dateUtc="2025-05-04T13:54:00Z">
        <w:r w:rsidRPr="003D2E8E">
          <w:rPr>
            <w:sz w:val="20"/>
            <w:szCs w:val="20"/>
            <w:lang w:val="pt-BR"/>
            <w:rPrChange w:id="386" w:author="Matheus costa alves" w:date="2025-05-06T08:42:00Z" w16du:dateUtc="2025-05-06T11:42:00Z">
              <w:rPr>
                <w:sz w:val="24"/>
                <w:szCs w:val="24"/>
                <w:lang w:val="pt-BR"/>
              </w:rPr>
            </w:rPrChange>
          </w:rPr>
          <w:t>Fonte: Autor</w:t>
        </w:r>
      </w:ins>
    </w:p>
    <w:p w14:paraId="2827F318" w14:textId="02439534" w:rsidR="00A821DF" w:rsidRPr="00742EC4" w:rsidDel="009A1423" w:rsidRDefault="009A1423">
      <w:pPr>
        <w:spacing w:line="360" w:lineRule="auto"/>
        <w:ind w:firstLine="709"/>
        <w:jc w:val="both"/>
        <w:rPr>
          <w:del w:id="387" w:author="Matheus costa alves" w:date="2025-05-04T14:53:00Z" w16du:dateUtc="2025-05-04T17:53:00Z"/>
          <w:sz w:val="24"/>
          <w:szCs w:val="24"/>
          <w:lang w:val="pt-BR"/>
        </w:rPr>
        <w:pPrChange w:id="388" w:author="Matheus costa alves" w:date="2025-05-06T08:54:00Z" w16du:dateUtc="2025-05-06T11:54:00Z">
          <w:pPr>
            <w:spacing w:line="360" w:lineRule="auto"/>
          </w:pPr>
        </w:pPrChange>
      </w:pPr>
      <w:ins w:id="389" w:author="Matheus costa alves" w:date="2025-05-04T14:53:00Z">
        <w:r w:rsidRPr="009A1423">
          <w:rPr>
            <w:sz w:val="24"/>
            <w:szCs w:val="24"/>
          </w:rPr>
          <w:t xml:space="preserve">Para essa configuração, foram encontrados os seguintes valores para θ: </w:t>
        </w:r>
      </w:ins>
      <m:oMath>
        <m:d>
          <m:dPr>
            <m:begChr m:val="["/>
            <m:endChr m:val="]"/>
            <m:ctrlPr>
              <w:ins w:id="390" w:author="Matheus costa alves" w:date="2025-05-04T14:53:00Z">
                <w:rPr>
                  <w:rFonts w:ascii="Cambria Math" w:hAnsi="Cambria Math"/>
                  <w:i/>
                  <w:sz w:val="24"/>
                  <w:szCs w:val="24"/>
                </w:rPr>
              </w:ins>
            </m:ctrlPr>
          </m:dPr>
          <m:e>
            <m:r>
              <w:ins w:id="391" w:author="Matheus costa alves" w:date="2025-05-04T14:53:00Z">
                <w:rPr>
                  <w:rFonts w:ascii="Cambria Math" w:hAnsi="Cambria Math"/>
                  <w:sz w:val="24"/>
                  <w:szCs w:val="24"/>
                </w:rPr>
                <m:t>189807,839; 483637,316; -5089,189</m:t>
              </w:ins>
            </m:r>
          </m:e>
        </m:d>
      </m:oMath>
      <w:ins w:id="392" w:author="Matheus costa alves" w:date="2025-05-04T14:53:00Z">
        <w:r w:rsidRPr="009A1423">
          <w:rPr>
            <w:sz w:val="24"/>
            <w:szCs w:val="24"/>
          </w:rPr>
          <w:t>, com uma previsão para a entrada [1650, 3] de $ 293.700,80 — valor bastante próximo daquele estimado pela Equação Normal. Assim como observado na implementação com Z-score, essa proximidade evidencia que o Gradiente Descendente, quando corretamente ajustado, é capaz de alcançar resultados compatíveis com a solução analítica, mesmo utilizando a normalização Min-Max.</w:t>
        </w:r>
      </w:ins>
      <w:ins w:id="393" w:author="Matheus costa alves" w:date="2025-05-06T08:45:00Z" w16du:dateUtc="2025-05-06T11:45:00Z">
        <w:r w:rsidR="009B4E01">
          <w:rPr>
            <w:sz w:val="24"/>
            <w:szCs w:val="24"/>
          </w:rPr>
          <w:t xml:space="preserve"> Para complementar esses resultados</w:t>
        </w:r>
      </w:ins>
      <w:ins w:id="394" w:author="Matheus costa alves" w:date="2025-05-06T08:46:00Z" w16du:dateUtc="2025-05-06T11:46:00Z">
        <w:r w:rsidR="009B4E01">
          <w:rPr>
            <w:sz w:val="24"/>
            <w:szCs w:val="24"/>
          </w:rPr>
          <w:t xml:space="preserve">, o </w:t>
        </w:r>
      </w:ins>
      <w:ins w:id="395" w:author="Matheus costa alves" w:date="2025-05-06T09:09:00Z" w16du:dateUtc="2025-05-06T12:09:00Z">
        <w:r w:rsidR="00DD642D">
          <w:rPr>
            <w:sz w:val="24"/>
            <w:szCs w:val="24"/>
          </w:rPr>
          <w:t>gráfico</w:t>
        </w:r>
      </w:ins>
      <w:ins w:id="396" w:author="Matheus costa alves" w:date="2025-05-06T08:46:00Z" w16du:dateUtc="2025-05-06T11:46:00Z">
        <w:r w:rsidR="009B4E01">
          <w:rPr>
            <w:sz w:val="24"/>
            <w:szCs w:val="24"/>
          </w:rPr>
          <w:t xml:space="preserve"> de cortorno </w:t>
        </w:r>
      </w:ins>
      <w:ins w:id="397" w:author="Matheus costa alves" w:date="2025-05-06T09:09:00Z" w16du:dateUtc="2025-05-06T12:09:00Z">
        <w:r w:rsidR="00DD642D">
          <w:rPr>
            <w:sz w:val="24"/>
            <w:szCs w:val="24"/>
          </w:rPr>
          <w:t>é</w:t>
        </w:r>
      </w:ins>
      <w:ins w:id="398" w:author="Matheus costa alves" w:date="2025-05-06T08:46:00Z" w16du:dateUtc="2025-05-06T11:46:00Z">
        <w:r w:rsidR="009B4E01">
          <w:rPr>
            <w:sz w:val="24"/>
            <w:szCs w:val="24"/>
          </w:rPr>
          <w:t xml:space="preserve"> apresentado a seguir.</w:t>
        </w:r>
      </w:ins>
    </w:p>
    <w:p w14:paraId="05D15CF6" w14:textId="77777777" w:rsidR="00B40E33" w:rsidRPr="00742EC4" w:rsidRDefault="00B40E33">
      <w:pPr>
        <w:spacing w:line="360" w:lineRule="auto"/>
        <w:ind w:firstLine="709"/>
        <w:jc w:val="both"/>
        <w:rPr>
          <w:lang w:val="pt-BR"/>
        </w:rPr>
        <w:pPrChange w:id="399" w:author="Matheus costa alves" w:date="2025-05-06T08:54:00Z" w16du:dateUtc="2025-05-06T11:54:00Z">
          <w:pPr/>
        </w:pPrChange>
      </w:pPr>
    </w:p>
    <w:p w14:paraId="0B3192E5" w14:textId="7A0A2D09" w:rsidR="00C70C17" w:rsidRDefault="003C0A83" w:rsidP="00543F40">
      <w:pPr>
        <w:tabs>
          <w:tab w:val="left" w:pos="5745"/>
        </w:tabs>
        <w:spacing w:line="360" w:lineRule="auto"/>
        <w:ind w:firstLine="709"/>
        <w:jc w:val="both"/>
        <w:rPr>
          <w:ins w:id="400" w:author="Matheus costa alves" w:date="2025-05-06T09:10:00Z" w16du:dateUtc="2025-05-06T12:10:00Z"/>
          <w:sz w:val="24"/>
          <w:szCs w:val="24"/>
        </w:rPr>
      </w:pPr>
      <w:ins w:id="401" w:author="Matheus costa alves" w:date="2025-05-06T08:57:00Z">
        <w:r w:rsidRPr="003C0A83">
          <w:rPr>
            <w:sz w:val="24"/>
            <w:szCs w:val="24"/>
          </w:rPr>
          <w:t>Nas figura, observa-se que, apesar da geometria mais alongada da superfície de custo provocada pela normalização Min-Max, o Gradiente Descendente consegue atingir a região do mínimo global após ajustes adequados de hiperparâmetros. A trajetória apresentada confirma que o algoritmo parte de uma região elevada da função de custo e, mesmo enfrentando curvaturas mais acentuadas em algumas direções, converge para o ponto ótimo identificado pela Equação Normal. Esse resultado reforça a importância do tuning da taxa de aprendizado quando se utilizam técnicas de normalização que não centralizam os dados.</w:t>
        </w:r>
      </w:ins>
    </w:p>
    <w:p w14:paraId="74EFD2DA" w14:textId="77777777" w:rsidR="006E113F" w:rsidRDefault="006E113F" w:rsidP="00543F40">
      <w:pPr>
        <w:tabs>
          <w:tab w:val="left" w:pos="5745"/>
        </w:tabs>
        <w:spacing w:line="360" w:lineRule="auto"/>
        <w:ind w:firstLine="709"/>
        <w:jc w:val="both"/>
        <w:rPr>
          <w:ins w:id="402" w:author="Matheus costa alves" w:date="2025-05-06T09:10:00Z" w16du:dateUtc="2025-05-06T12:10:00Z"/>
          <w:sz w:val="24"/>
          <w:szCs w:val="24"/>
        </w:rPr>
      </w:pPr>
    </w:p>
    <w:p w14:paraId="1FCACA73" w14:textId="77777777" w:rsidR="006E113F" w:rsidRDefault="006E113F" w:rsidP="00543F40">
      <w:pPr>
        <w:tabs>
          <w:tab w:val="left" w:pos="5745"/>
        </w:tabs>
        <w:spacing w:line="360" w:lineRule="auto"/>
        <w:ind w:firstLine="709"/>
        <w:jc w:val="both"/>
        <w:rPr>
          <w:ins w:id="403" w:author="Matheus costa alves" w:date="2025-05-06T09:10:00Z" w16du:dateUtc="2025-05-06T12:10:00Z"/>
          <w:sz w:val="24"/>
          <w:szCs w:val="24"/>
        </w:rPr>
      </w:pPr>
    </w:p>
    <w:p w14:paraId="451760C6" w14:textId="312D1355" w:rsidR="00F86FA2" w:rsidRPr="00F02687" w:rsidRDefault="00F86FA2" w:rsidP="00F86FA2">
      <w:pPr>
        <w:spacing w:line="360" w:lineRule="auto"/>
        <w:jc w:val="center"/>
        <w:rPr>
          <w:ins w:id="404" w:author="Matheus costa alves" w:date="2025-05-06T09:11:00Z" w16du:dateUtc="2025-05-06T12:11:00Z"/>
          <w:noProof/>
          <w:sz w:val="20"/>
          <w:szCs w:val="20"/>
        </w:rPr>
      </w:pPr>
      <w:ins w:id="405" w:author="Matheus costa alves" w:date="2025-05-06T09:11:00Z" w16du:dateUtc="2025-05-06T12:11:00Z">
        <w:r w:rsidRPr="00F02687">
          <w:rPr>
            <w:noProof/>
            <w:sz w:val="20"/>
            <w:szCs w:val="20"/>
          </w:rPr>
          <w:lastRenderedPageBreak/>
          <w:t xml:space="preserve">Figura </w:t>
        </w:r>
        <w:r>
          <w:rPr>
            <w:noProof/>
            <w:sz w:val="20"/>
            <w:szCs w:val="20"/>
          </w:rPr>
          <w:t>07</w:t>
        </w:r>
        <w:r w:rsidRPr="00F02687">
          <w:rPr>
            <w:noProof/>
            <w:sz w:val="20"/>
            <w:szCs w:val="20"/>
          </w:rPr>
          <w:t xml:space="preserve"> – Superfície da função de custo J(θ1,θ2) com a trajetória do Gradiente Descendente</w:t>
        </w:r>
        <w:r>
          <w:rPr>
            <w:noProof/>
            <w:sz w:val="20"/>
            <w:szCs w:val="20"/>
          </w:rPr>
          <w:t xml:space="preserve"> com Min-Max</w:t>
        </w:r>
        <w:r w:rsidRPr="00F02687">
          <w:rPr>
            <w:noProof/>
            <w:sz w:val="20"/>
            <w:szCs w:val="20"/>
          </w:rPr>
          <w:t xml:space="preserve"> e o ponto ótimo estimado pela Equação Normal</w:t>
        </w:r>
      </w:ins>
    </w:p>
    <w:p w14:paraId="3FC19585" w14:textId="5C1B9E9D" w:rsidR="006E113F" w:rsidRPr="00F86FA2" w:rsidRDefault="006E113F">
      <w:pPr>
        <w:tabs>
          <w:tab w:val="left" w:pos="5745"/>
        </w:tabs>
        <w:spacing w:line="360" w:lineRule="auto"/>
        <w:ind w:firstLine="709"/>
        <w:jc w:val="both"/>
        <w:rPr>
          <w:ins w:id="406" w:author="Matheus costa alves" w:date="2025-05-04T14:55:00Z" w16du:dateUtc="2025-05-04T17:55:00Z"/>
          <w:sz w:val="24"/>
          <w:szCs w:val="24"/>
          <w:rPrChange w:id="407" w:author="Matheus costa alves" w:date="2025-05-06T09:11:00Z" w16du:dateUtc="2025-05-06T12:11:00Z">
            <w:rPr>
              <w:ins w:id="408" w:author="Matheus costa alves" w:date="2025-05-04T14:55:00Z" w16du:dateUtc="2025-05-04T17:55:00Z"/>
              <w:lang w:val="en-US"/>
            </w:rPr>
          </w:rPrChange>
        </w:rPr>
        <w:pPrChange w:id="409" w:author="Matheus costa alves" w:date="2025-05-06T08:54:00Z" w16du:dateUtc="2025-05-06T11:54:00Z">
          <w:pPr>
            <w:tabs>
              <w:tab w:val="left" w:pos="5745"/>
            </w:tabs>
          </w:pPr>
        </w:pPrChange>
      </w:pPr>
    </w:p>
    <w:p w14:paraId="21CE9F3C" w14:textId="5A8EF43F" w:rsidR="00C70C17" w:rsidRDefault="00523E7E" w:rsidP="00D81431">
      <w:pPr>
        <w:tabs>
          <w:tab w:val="left" w:pos="5745"/>
        </w:tabs>
        <w:jc w:val="center"/>
        <w:rPr>
          <w:ins w:id="410" w:author="Matheus costa alves" w:date="2025-05-06T09:11:00Z" w16du:dateUtc="2025-05-06T12:11:00Z"/>
          <w:lang w:val="pt-BR"/>
        </w:rPr>
      </w:pPr>
      <w:ins w:id="411" w:author="Matheus costa alves" w:date="2025-05-06T08:48:00Z" w16du:dateUtc="2025-05-06T11:48:00Z">
        <w:r>
          <w:rPr>
            <w:noProof/>
            <w:lang w:val="pt-BR"/>
          </w:rPr>
          <w:drawing>
            <wp:inline distT="0" distB="0" distL="0" distR="0" wp14:anchorId="072FA233" wp14:editId="23060130">
              <wp:extent cx="4714875" cy="3305175"/>
              <wp:effectExtent l="0" t="0" r="9525" b="9525"/>
              <wp:docPr id="10283640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836404" name="Imagem 102836404"/>
                      <pic:cNvPicPr/>
                    </pic:nvPicPr>
                    <pic:blipFill rotWithShape="1"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1860" t="12790" r="8804" b="9348"/>
                      <a:stretch/>
                    </pic:blipFill>
                    <pic:spPr bwMode="auto">
                      <a:xfrm>
                        <a:off x="0" y="0"/>
                        <a:ext cx="4714875" cy="330517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1190086" w14:textId="1D10BD7F" w:rsidR="00F86FA2" w:rsidRPr="00F86FA2" w:rsidRDefault="00F86FA2">
      <w:pPr>
        <w:tabs>
          <w:tab w:val="left" w:pos="5745"/>
        </w:tabs>
        <w:jc w:val="center"/>
        <w:rPr>
          <w:ins w:id="412" w:author="Matheus costa alves" w:date="2025-05-04T14:55:00Z" w16du:dateUtc="2025-05-04T17:55:00Z"/>
          <w:sz w:val="20"/>
          <w:szCs w:val="20"/>
          <w:lang w:val="pt-BR"/>
          <w:rPrChange w:id="413" w:author="Matheus costa alves" w:date="2025-05-06T09:11:00Z" w16du:dateUtc="2025-05-06T12:11:00Z">
            <w:rPr>
              <w:ins w:id="414" w:author="Matheus costa alves" w:date="2025-05-04T14:55:00Z" w16du:dateUtc="2025-05-04T17:55:00Z"/>
              <w:lang w:val="en-US"/>
            </w:rPr>
          </w:rPrChange>
        </w:rPr>
        <w:pPrChange w:id="415" w:author="Matheus costa alves" w:date="2025-05-06T09:08:00Z" w16du:dateUtc="2025-05-06T12:08:00Z">
          <w:pPr>
            <w:tabs>
              <w:tab w:val="left" w:pos="5745"/>
            </w:tabs>
          </w:pPr>
        </w:pPrChange>
      </w:pPr>
      <w:ins w:id="416" w:author="Matheus costa alves" w:date="2025-05-06T09:11:00Z" w16du:dateUtc="2025-05-06T12:11:00Z">
        <w:r w:rsidRPr="00F86FA2">
          <w:rPr>
            <w:sz w:val="20"/>
            <w:szCs w:val="20"/>
            <w:lang w:val="pt-BR"/>
            <w:rPrChange w:id="417" w:author="Matheus costa alves" w:date="2025-05-06T09:11:00Z" w16du:dateUtc="2025-05-06T12:11:00Z">
              <w:rPr>
                <w:lang w:val="pt-BR"/>
              </w:rPr>
            </w:rPrChange>
          </w:rPr>
          <w:t>Fonte: Autor</w:t>
        </w:r>
      </w:ins>
    </w:p>
    <w:p w14:paraId="1425D0FD" w14:textId="77777777" w:rsidR="00C70C17" w:rsidRPr="003D2E8E" w:rsidRDefault="00C70C17" w:rsidP="00506804">
      <w:pPr>
        <w:tabs>
          <w:tab w:val="left" w:pos="5745"/>
        </w:tabs>
        <w:rPr>
          <w:ins w:id="418" w:author="Matheus costa alves" w:date="2025-05-04T14:55:00Z" w16du:dateUtc="2025-05-04T17:55:00Z"/>
          <w:lang w:val="pt-BR"/>
          <w:rPrChange w:id="419" w:author="Matheus costa alves" w:date="2025-05-06T08:42:00Z" w16du:dateUtc="2025-05-06T11:42:00Z">
            <w:rPr>
              <w:ins w:id="420" w:author="Matheus costa alves" w:date="2025-05-04T14:55:00Z" w16du:dateUtc="2025-05-04T17:55:00Z"/>
              <w:lang w:val="en-US"/>
            </w:rPr>
          </w:rPrChange>
        </w:rPr>
      </w:pPr>
    </w:p>
    <w:p w14:paraId="6F8DD849" w14:textId="0E3356CD" w:rsidR="00C70C17" w:rsidRPr="00D81431" w:rsidRDefault="00D81431">
      <w:pPr>
        <w:tabs>
          <w:tab w:val="left" w:pos="5745"/>
        </w:tabs>
        <w:spacing w:line="360" w:lineRule="auto"/>
        <w:ind w:firstLine="709"/>
        <w:jc w:val="both"/>
        <w:rPr>
          <w:ins w:id="421" w:author="Matheus costa alves" w:date="2025-05-04T14:55:00Z" w16du:dateUtc="2025-05-04T17:55:00Z"/>
          <w:sz w:val="24"/>
          <w:szCs w:val="24"/>
          <w:lang w:val="pt-BR"/>
          <w:rPrChange w:id="422" w:author="Matheus costa alves" w:date="2025-05-06T09:08:00Z" w16du:dateUtc="2025-05-06T12:08:00Z">
            <w:rPr>
              <w:ins w:id="423" w:author="Matheus costa alves" w:date="2025-05-04T14:55:00Z" w16du:dateUtc="2025-05-04T17:55:00Z"/>
              <w:lang w:val="en-US"/>
            </w:rPr>
          </w:rPrChange>
        </w:rPr>
        <w:pPrChange w:id="424" w:author="Matheus costa alves" w:date="2025-05-06T09:08:00Z" w16du:dateUtc="2025-05-06T12:08:00Z">
          <w:pPr>
            <w:tabs>
              <w:tab w:val="left" w:pos="5745"/>
            </w:tabs>
          </w:pPr>
        </w:pPrChange>
      </w:pPr>
      <w:ins w:id="425" w:author="Matheus costa alves" w:date="2025-05-06T09:08:00Z">
        <w:r w:rsidRPr="00D81431">
          <w:rPr>
            <w:sz w:val="24"/>
            <w:szCs w:val="24"/>
            <w:rPrChange w:id="426" w:author="Matheus costa alves" w:date="2025-05-06T09:08:00Z" w16du:dateUtc="2025-05-06T12:08:00Z">
              <w:rPr/>
            </w:rPrChange>
          </w:rPr>
          <w:t>Comparando visualmente as superfícies de custo geradas com as diferentes técnicas de normalização, nota-se que a aplicação do Z-score resulta em uma curvatura mais simétrica e convexa da função J(θ), facilitando a descida do gradiente. Já a superfície correspondente à normalização Min-Max apresenta uma forma mais achatada e alongada, com contornos menos circulares, o que exige um ajuste mais preciso dos hiperparâmetros para que o Gradiente Descendente consiga convergir. Essa diferença geométrica está diretamente relacionada à centralização dos dados promovida pela padronização Z-score, ausente na técnica Min-Max.</w:t>
        </w:r>
      </w:ins>
    </w:p>
    <w:p w14:paraId="227CDCA6" w14:textId="77777777" w:rsidR="00C70C17" w:rsidRPr="003D2E8E" w:rsidRDefault="00C70C17" w:rsidP="00506804">
      <w:pPr>
        <w:tabs>
          <w:tab w:val="left" w:pos="5745"/>
        </w:tabs>
        <w:rPr>
          <w:ins w:id="427" w:author="Matheus costa alves" w:date="2025-05-04T14:55:00Z" w16du:dateUtc="2025-05-04T17:55:00Z"/>
          <w:lang w:val="pt-BR"/>
          <w:rPrChange w:id="428" w:author="Matheus costa alves" w:date="2025-05-06T08:42:00Z" w16du:dateUtc="2025-05-06T11:42:00Z">
            <w:rPr>
              <w:ins w:id="429" w:author="Matheus costa alves" w:date="2025-05-04T14:55:00Z" w16du:dateUtc="2025-05-04T17:55:00Z"/>
              <w:lang w:val="en-US"/>
            </w:rPr>
          </w:rPrChange>
        </w:rPr>
      </w:pPr>
    </w:p>
    <w:p w14:paraId="17BC7B11" w14:textId="2D874953" w:rsidR="00F86FA2" w:rsidRDefault="00F86FA2" w:rsidP="00F86FA2">
      <w:pPr>
        <w:pStyle w:val="Ttulo2"/>
        <w:rPr>
          <w:ins w:id="430" w:author="Matheus costa alves" w:date="2025-05-06T09:12:00Z" w16du:dateUtc="2025-05-06T12:12:00Z"/>
        </w:rPr>
      </w:pPr>
      <w:bookmarkStart w:id="431" w:name="_Toc197438775"/>
      <w:ins w:id="432" w:author="Matheus costa alves" w:date="2025-05-06T09:12:00Z" w16du:dateUtc="2025-05-06T12:12:00Z">
        <w:r w:rsidRPr="00DA1FA7">
          <w:rPr>
            <w:lang w:val="pt-BR"/>
          </w:rPr>
          <w:t>4.</w:t>
        </w:r>
        <w:r>
          <w:rPr>
            <w:lang w:val="pt-BR"/>
          </w:rPr>
          <w:t>3</w:t>
        </w:r>
        <w:r w:rsidRPr="00DA1FA7">
          <w:rPr>
            <w:lang w:val="pt-BR"/>
          </w:rPr>
          <w:t xml:space="preserve"> </w:t>
        </w:r>
        <w:r w:rsidRPr="00DA1FA7">
          <w:t xml:space="preserve">Comparação entre Gradiente Descendente e Equação </w:t>
        </w:r>
        <w:r>
          <w:t>Sem</w:t>
        </w:r>
        <w:r w:rsidRPr="00DA1FA7">
          <w:t xml:space="preserve"> Normalização</w:t>
        </w:r>
        <w:r>
          <w:t>.</w:t>
        </w:r>
        <w:bookmarkEnd w:id="431"/>
      </w:ins>
    </w:p>
    <w:p w14:paraId="1855FF58" w14:textId="77777777" w:rsidR="00C70C17" w:rsidRPr="00F86FA2" w:rsidRDefault="00C70C17" w:rsidP="00506804">
      <w:pPr>
        <w:tabs>
          <w:tab w:val="left" w:pos="5745"/>
        </w:tabs>
        <w:rPr>
          <w:ins w:id="433" w:author="Matheus costa alves" w:date="2025-05-04T14:55:00Z" w16du:dateUtc="2025-05-04T17:55:00Z"/>
          <w:rPrChange w:id="434" w:author="Matheus costa alves" w:date="2025-05-06T09:12:00Z" w16du:dateUtc="2025-05-06T12:12:00Z">
            <w:rPr>
              <w:ins w:id="435" w:author="Matheus costa alves" w:date="2025-05-04T14:55:00Z" w16du:dateUtc="2025-05-04T17:55:00Z"/>
              <w:lang w:val="en-US"/>
            </w:rPr>
          </w:rPrChange>
        </w:rPr>
      </w:pPr>
    </w:p>
    <w:p w14:paraId="52322314" w14:textId="1147A27D" w:rsidR="00E7325D" w:rsidRPr="00AB451B" w:rsidRDefault="00E7325D">
      <w:pPr>
        <w:tabs>
          <w:tab w:val="left" w:pos="5745"/>
        </w:tabs>
        <w:spacing w:line="360" w:lineRule="auto"/>
        <w:ind w:firstLine="709"/>
        <w:jc w:val="both"/>
        <w:rPr>
          <w:ins w:id="436" w:author="Matheus costa alves" w:date="2025-05-06T09:49:00Z"/>
          <w:sz w:val="24"/>
          <w:szCs w:val="24"/>
          <w:lang w:val="pt-BR"/>
          <w:rPrChange w:id="437" w:author="Matheus costa alves" w:date="2025-05-06T09:54:00Z" w16du:dateUtc="2025-05-06T12:54:00Z">
            <w:rPr>
              <w:ins w:id="438" w:author="Matheus costa alves" w:date="2025-05-06T09:49:00Z"/>
              <w:lang w:val="pt-BR"/>
            </w:rPr>
          </w:rPrChange>
        </w:rPr>
        <w:pPrChange w:id="439" w:author="Matheus costa alves" w:date="2025-05-06T09:49:00Z" w16du:dateUtc="2025-05-06T12:49:00Z">
          <w:pPr>
            <w:tabs>
              <w:tab w:val="left" w:pos="5745"/>
            </w:tabs>
          </w:pPr>
        </w:pPrChange>
      </w:pPr>
      <w:ins w:id="440" w:author="Matheus costa alves" w:date="2025-05-06T09:49:00Z">
        <w:r w:rsidRPr="00AB451B">
          <w:rPr>
            <w:sz w:val="24"/>
            <w:szCs w:val="24"/>
            <w:lang w:val="pt-BR"/>
            <w:rPrChange w:id="441" w:author="Matheus costa alves" w:date="2025-05-06T09:54:00Z" w16du:dateUtc="2025-05-06T12:54:00Z">
              <w:rPr>
                <w:lang w:val="pt-BR"/>
              </w:rPr>
            </w:rPrChange>
          </w:rPr>
          <w:t xml:space="preserve">Ao tentar utilizar os mesmos valores de </w:t>
        </w:r>
        <w:proofErr w:type="spellStart"/>
        <w:r w:rsidRPr="00AB451B">
          <w:rPr>
            <w:sz w:val="24"/>
            <w:szCs w:val="24"/>
            <w:lang w:val="pt-BR"/>
            <w:rPrChange w:id="442" w:author="Matheus costa alves" w:date="2025-05-06T09:54:00Z" w16du:dateUtc="2025-05-06T12:54:00Z">
              <w:rPr>
                <w:lang w:val="pt-BR"/>
              </w:rPr>
            </w:rPrChange>
          </w:rPr>
          <w:t>hiperparâmetros</w:t>
        </w:r>
        <w:proofErr w:type="spellEnd"/>
        <w:r w:rsidRPr="00AB451B">
          <w:rPr>
            <w:sz w:val="24"/>
            <w:szCs w:val="24"/>
            <w:lang w:val="pt-BR"/>
            <w:rPrChange w:id="443" w:author="Matheus costa alves" w:date="2025-05-06T09:54:00Z" w16du:dateUtc="2025-05-06T12:54:00Z">
              <w:rPr>
                <w:lang w:val="pt-BR"/>
              </w:rPr>
            </w:rPrChange>
          </w:rPr>
          <w:t xml:space="preserve"> adotados nos experimentos com Min-Max (α</w:t>
        </w:r>
      </w:ins>
      <w:ins w:id="444" w:author="Matheus costa alves" w:date="2025-05-06T09:50:00Z" w16du:dateUtc="2025-05-06T12:50:00Z">
        <w:r w:rsidRPr="00AB451B">
          <w:rPr>
            <w:sz w:val="24"/>
            <w:szCs w:val="24"/>
            <w:lang w:val="pt-BR"/>
            <w:rPrChange w:id="445" w:author="Matheus costa alves" w:date="2025-05-06T09:54:00Z" w16du:dateUtc="2025-05-06T12:54:00Z">
              <w:rPr>
                <w:lang w:val="pt-BR"/>
              </w:rPr>
            </w:rPrChange>
          </w:rPr>
          <w:t xml:space="preserve"> </w:t>
        </w:r>
      </w:ins>
      <w:ins w:id="446" w:author="Matheus costa alves" w:date="2025-05-06T09:49:00Z">
        <w:r w:rsidRPr="00AB451B">
          <w:rPr>
            <w:sz w:val="24"/>
            <w:szCs w:val="24"/>
            <w:lang w:val="pt-BR"/>
            <w:rPrChange w:id="447" w:author="Matheus costa alves" w:date="2025-05-06T09:54:00Z" w16du:dateUtc="2025-05-06T12:54:00Z">
              <w:rPr>
                <w:lang w:val="pt-BR"/>
              </w:rPr>
            </w:rPrChange>
          </w:rPr>
          <w:t>=</w:t>
        </w:r>
      </w:ins>
      <w:ins w:id="448" w:author="Matheus costa alves" w:date="2025-05-06T09:50:00Z" w16du:dateUtc="2025-05-06T12:50:00Z">
        <w:r w:rsidRPr="00AB451B">
          <w:rPr>
            <w:sz w:val="24"/>
            <w:szCs w:val="24"/>
            <w:lang w:val="pt-BR"/>
            <w:rPrChange w:id="449" w:author="Matheus costa alves" w:date="2025-05-06T09:54:00Z" w16du:dateUtc="2025-05-06T12:54:00Z">
              <w:rPr>
                <w:lang w:val="pt-BR"/>
              </w:rPr>
            </w:rPrChange>
          </w:rPr>
          <w:t xml:space="preserve"> </w:t>
        </w:r>
      </w:ins>
      <w:ins w:id="450" w:author="Matheus costa alves" w:date="2025-05-06T09:49:00Z">
        <w:r w:rsidRPr="00AB451B">
          <w:rPr>
            <w:sz w:val="24"/>
            <w:szCs w:val="24"/>
            <w:lang w:val="pt-BR"/>
            <w:rPrChange w:id="451" w:author="Matheus costa alves" w:date="2025-05-06T09:54:00Z" w16du:dateUtc="2025-05-06T12:54:00Z">
              <w:rPr>
                <w:lang w:val="pt-BR"/>
              </w:rPr>
            </w:rPrChange>
          </w:rPr>
          <w:t xml:space="preserve">0,3 e 450 iterações) em dados </w:t>
        </w:r>
        <w:r w:rsidRPr="00AB451B">
          <w:rPr>
            <w:sz w:val="24"/>
            <w:szCs w:val="24"/>
            <w:lang w:val="pt-BR"/>
            <w:rPrChange w:id="452" w:author="Matheus costa alves" w:date="2025-05-06T09:54:00Z" w16du:dateUtc="2025-05-06T12:54:00Z">
              <w:rPr>
                <w:b/>
                <w:bCs/>
                <w:lang w:val="pt-BR"/>
              </w:rPr>
            </w:rPrChange>
          </w:rPr>
          <w:t>não normalizados</w:t>
        </w:r>
        <w:r w:rsidRPr="00AB451B">
          <w:rPr>
            <w:sz w:val="24"/>
            <w:szCs w:val="24"/>
            <w:lang w:val="pt-BR"/>
            <w:rPrChange w:id="453" w:author="Matheus costa alves" w:date="2025-05-06T09:54:00Z" w16du:dateUtc="2025-05-06T12:54:00Z">
              <w:rPr>
                <w:lang w:val="pt-BR"/>
              </w:rPr>
            </w:rPrChange>
          </w:rPr>
          <w:t xml:space="preserve">, observou-se que o Gradiente Descendente </w:t>
        </w:r>
        <w:r w:rsidRPr="00AB451B">
          <w:rPr>
            <w:sz w:val="24"/>
            <w:szCs w:val="24"/>
            <w:lang w:val="pt-BR"/>
            <w:rPrChange w:id="454" w:author="Matheus costa alves" w:date="2025-05-06T09:54:00Z" w16du:dateUtc="2025-05-06T12:54:00Z">
              <w:rPr>
                <w:b/>
                <w:bCs/>
                <w:lang w:val="pt-BR"/>
              </w:rPr>
            </w:rPrChange>
          </w:rPr>
          <w:t>não converge para o ponto mínimo</w:t>
        </w:r>
        <w:r w:rsidRPr="00AB451B">
          <w:rPr>
            <w:sz w:val="24"/>
            <w:szCs w:val="24"/>
            <w:lang w:val="pt-BR"/>
            <w:rPrChange w:id="455" w:author="Matheus costa alves" w:date="2025-05-06T09:54:00Z" w16du:dateUtc="2025-05-06T12:54:00Z">
              <w:rPr>
                <w:lang w:val="pt-BR"/>
              </w:rPr>
            </w:rPrChange>
          </w:rPr>
          <w:t xml:space="preserve">, mas sim apresenta um comportamento de </w:t>
        </w:r>
        <w:r w:rsidRPr="00AB451B">
          <w:rPr>
            <w:sz w:val="24"/>
            <w:szCs w:val="24"/>
            <w:lang w:val="pt-BR"/>
            <w:rPrChange w:id="456" w:author="Matheus costa alves" w:date="2025-05-06T09:54:00Z" w16du:dateUtc="2025-05-06T12:54:00Z">
              <w:rPr>
                <w:b/>
                <w:bCs/>
                <w:lang w:val="pt-BR"/>
              </w:rPr>
            </w:rPrChange>
          </w:rPr>
          <w:t>divergência</w:t>
        </w:r>
        <w:r w:rsidRPr="00AB451B">
          <w:rPr>
            <w:sz w:val="24"/>
            <w:szCs w:val="24"/>
            <w:lang w:val="pt-BR"/>
            <w:rPrChange w:id="457" w:author="Matheus costa alves" w:date="2025-05-06T09:54:00Z" w16du:dateUtc="2025-05-06T12:54:00Z">
              <w:rPr>
                <w:lang w:val="pt-BR"/>
              </w:rPr>
            </w:rPrChange>
          </w:rPr>
          <w:t xml:space="preserve">. Esse resultado pode ser explicado com base na literatura, pois, segundo </w:t>
        </w:r>
        <w:proofErr w:type="spellStart"/>
        <w:r w:rsidRPr="00AB451B">
          <w:rPr>
            <w:sz w:val="24"/>
            <w:szCs w:val="24"/>
            <w:lang w:val="pt-BR"/>
            <w:rPrChange w:id="458" w:author="Matheus costa alves" w:date="2025-05-06T09:54:00Z" w16du:dateUtc="2025-05-06T12:54:00Z">
              <w:rPr>
                <w:lang w:val="pt-BR"/>
              </w:rPr>
            </w:rPrChange>
          </w:rPr>
          <w:t>Goodfellow</w:t>
        </w:r>
        <w:proofErr w:type="spellEnd"/>
        <w:r w:rsidRPr="00AB451B">
          <w:rPr>
            <w:sz w:val="24"/>
            <w:szCs w:val="24"/>
            <w:lang w:val="pt-BR"/>
            <w:rPrChange w:id="459" w:author="Matheus costa alves" w:date="2025-05-06T09:54:00Z" w16du:dateUtc="2025-05-06T12:54:00Z">
              <w:rPr>
                <w:lang w:val="pt-BR"/>
              </w:rPr>
            </w:rPrChange>
          </w:rPr>
          <w:t xml:space="preserve">, </w:t>
        </w:r>
        <w:proofErr w:type="spellStart"/>
        <w:r w:rsidRPr="00AB451B">
          <w:rPr>
            <w:sz w:val="24"/>
            <w:szCs w:val="24"/>
            <w:lang w:val="pt-BR"/>
            <w:rPrChange w:id="460" w:author="Matheus costa alves" w:date="2025-05-06T09:54:00Z" w16du:dateUtc="2025-05-06T12:54:00Z">
              <w:rPr>
                <w:lang w:val="pt-BR"/>
              </w:rPr>
            </w:rPrChange>
          </w:rPr>
          <w:t>Bengio</w:t>
        </w:r>
        <w:proofErr w:type="spellEnd"/>
        <w:r w:rsidRPr="00AB451B">
          <w:rPr>
            <w:sz w:val="24"/>
            <w:szCs w:val="24"/>
            <w:lang w:val="pt-BR"/>
            <w:rPrChange w:id="461" w:author="Matheus costa alves" w:date="2025-05-06T09:54:00Z" w16du:dateUtc="2025-05-06T12:54:00Z">
              <w:rPr>
                <w:lang w:val="pt-BR"/>
              </w:rPr>
            </w:rPrChange>
          </w:rPr>
          <w:t xml:space="preserve"> e </w:t>
        </w:r>
        <w:proofErr w:type="spellStart"/>
        <w:r w:rsidRPr="00AB451B">
          <w:rPr>
            <w:sz w:val="24"/>
            <w:szCs w:val="24"/>
            <w:lang w:val="pt-BR"/>
            <w:rPrChange w:id="462" w:author="Matheus costa alves" w:date="2025-05-06T09:54:00Z" w16du:dateUtc="2025-05-06T12:54:00Z">
              <w:rPr>
                <w:lang w:val="pt-BR"/>
              </w:rPr>
            </w:rPrChange>
          </w:rPr>
          <w:t>Courville</w:t>
        </w:r>
        <w:proofErr w:type="spellEnd"/>
        <w:r w:rsidRPr="00AB451B">
          <w:rPr>
            <w:sz w:val="24"/>
            <w:szCs w:val="24"/>
            <w:lang w:val="pt-BR"/>
            <w:rPrChange w:id="463" w:author="Matheus costa alves" w:date="2025-05-06T09:54:00Z" w16du:dateUtc="2025-05-06T12:54:00Z">
              <w:rPr>
                <w:lang w:val="pt-BR"/>
              </w:rPr>
            </w:rPrChange>
          </w:rPr>
          <w:t xml:space="preserve"> (2016), a ausência de normalização nos dados pode ocasionar </w:t>
        </w:r>
        <w:r w:rsidRPr="00AB451B">
          <w:rPr>
            <w:sz w:val="24"/>
            <w:szCs w:val="24"/>
            <w:lang w:val="pt-BR"/>
            <w:rPrChange w:id="464" w:author="Matheus costa alves" w:date="2025-05-06T09:54:00Z" w16du:dateUtc="2025-05-06T12:54:00Z">
              <w:rPr>
                <w:b/>
                <w:bCs/>
                <w:lang w:val="pt-BR"/>
              </w:rPr>
            </w:rPrChange>
          </w:rPr>
          <w:t>explosões ou desaparecimento do gradiente</w:t>
        </w:r>
        <w:r w:rsidRPr="00AB451B">
          <w:rPr>
            <w:sz w:val="24"/>
            <w:szCs w:val="24"/>
            <w:lang w:val="pt-BR"/>
            <w:rPrChange w:id="465" w:author="Matheus costa alves" w:date="2025-05-06T09:54:00Z" w16du:dateUtc="2025-05-06T12:54:00Z">
              <w:rPr>
                <w:lang w:val="pt-BR"/>
              </w:rPr>
            </w:rPrChange>
          </w:rPr>
          <w:t xml:space="preserve">, especialmente quando os atributos possuem </w:t>
        </w:r>
        <w:r w:rsidRPr="00AB451B">
          <w:rPr>
            <w:sz w:val="24"/>
            <w:szCs w:val="24"/>
            <w:lang w:val="pt-BR"/>
            <w:rPrChange w:id="466" w:author="Matheus costa alves" w:date="2025-05-06T09:54:00Z" w16du:dateUtc="2025-05-06T12:54:00Z">
              <w:rPr>
                <w:b/>
                <w:bCs/>
                <w:lang w:val="pt-BR"/>
              </w:rPr>
            </w:rPrChange>
          </w:rPr>
          <w:t>escalas muito diferentes entre si</w:t>
        </w:r>
        <w:r w:rsidRPr="00AB451B">
          <w:rPr>
            <w:sz w:val="24"/>
            <w:szCs w:val="24"/>
            <w:lang w:val="pt-BR"/>
            <w:rPrChange w:id="467" w:author="Matheus costa alves" w:date="2025-05-06T09:54:00Z" w16du:dateUtc="2025-05-06T12:54:00Z">
              <w:rPr>
                <w:lang w:val="pt-BR"/>
              </w:rPr>
            </w:rPrChange>
          </w:rPr>
          <w:t>.</w:t>
        </w:r>
      </w:ins>
    </w:p>
    <w:p w14:paraId="68789BCB" w14:textId="77777777" w:rsidR="00E7325D" w:rsidRDefault="00E7325D" w:rsidP="00E7325D">
      <w:pPr>
        <w:tabs>
          <w:tab w:val="left" w:pos="5745"/>
        </w:tabs>
        <w:spacing w:line="360" w:lineRule="auto"/>
        <w:ind w:firstLine="709"/>
        <w:jc w:val="both"/>
        <w:rPr>
          <w:ins w:id="468" w:author="Matheus costa alves" w:date="2025-05-06T09:54:00Z" w16du:dateUtc="2025-05-06T12:54:00Z"/>
          <w:sz w:val="24"/>
          <w:szCs w:val="24"/>
          <w:lang w:val="pt-BR"/>
        </w:rPr>
      </w:pPr>
      <w:ins w:id="469" w:author="Matheus costa alves" w:date="2025-05-06T09:49:00Z">
        <w:r w:rsidRPr="00AB451B">
          <w:rPr>
            <w:sz w:val="24"/>
            <w:szCs w:val="24"/>
            <w:lang w:val="pt-BR"/>
            <w:rPrChange w:id="470" w:author="Matheus costa alves" w:date="2025-05-06T09:54:00Z" w16du:dateUtc="2025-05-06T12:54:00Z">
              <w:rPr>
                <w:lang w:val="pt-BR"/>
              </w:rPr>
            </w:rPrChange>
          </w:rPr>
          <w:t xml:space="preserve">Isso ocorre porque os gradientes, ao serem multiplicados por entradas de grande magnitude, </w:t>
        </w:r>
        <w:r w:rsidRPr="00AB451B">
          <w:rPr>
            <w:sz w:val="24"/>
            <w:szCs w:val="24"/>
            <w:lang w:val="pt-BR"/>
            <w:rPrChange w:id="471" w:author="Matheus costa alves" w:date="2025-05-06T09:54:00Z" w16du:dateUtc="2025-05-06T12:54:00Z">
              <w:rPr>
                <w:lang w:val="pt-BR"/>
              </w:rPr>
            </w:rPrChange>
          </w:rPr>
          <w:lastRenderedPageBreak/>
          <w:t xml:space="preserve">geram atualizações de pesos excessivamente amplas — o que pode causar </w:t>
        </w:r>
        <w:r w:rsidRPr="00AB451B">
          <w:rPr>
            <w:sz w:val="24"/>
            <w:szCs w:val="24"/>
            <w:lang w:val="pt-BR"/>
            <w:rPrChange w:id="472" w:author="Matheus costa alves" w:date="2025-05-06T09:54:00Z" w16du:dateUtc="2025-05-06T12:54:00Z">
              <w:rPr>
                <w:b/>
                <w:bCs/>
                <w:lang w:val="pt-BR"/>
              </w:rPr>
            </w:rPrChange>
          </w:rPr>
          <w:t>erros de overflow</w:t>
        </w:r>
        <w:r w:rsidRPr="00AB451B">
          <w:rPr>
            <w:sz w:val="24"/>
            <w:szCs w:val="24"/>
            <w:lang w:val="pt-BR"/>
            <w:rPrChange w:id="473" w:author="Matheus costa alves" w:date="2025-05-06T09:54:00Z" w16du:dateUtc="2025-05-06T12:54:00Z">
              <w:rPr>
                <w:lang w:val="pt-BR"/>
              </w:rPr>
            </w:rPrChange>
          </w:rPr>
          <w:t xml:space="preserve"> e </w:t>
        </w:r>
        <w:r w:rsidRPr="00AB451B">
          <w:rPr>
            <w:sz w:val="24"/>
            <w:szCs w:val="24"/>
            <w:lang w:val="pt-BR"/>
            <w:rPrChange w:id="474" w:author="Matheus costa alves" w:date="2025-05-06T09:54:00Z" w16du:dateUtc="2025-05-06T12:54:00Z">
              <w:rPr>
                <w:b/>
                <w:bCs/>
                <w:lang w:val="pt-BR"/>
              </w:rPr>
            </w:rPrChange>
          </w:rPr>
          <w:t>instabilidade no treinamento</w:t>
        </w:r>
        <w:r w:rsidRPr="00AB451B">
          <w:rPr>
            <w:sz w:val="24"/>
            <w:szCs w:val="24"/>
            <w:lang w:val="pt-BR"/>
            <w:rPrChange w:id="475" w:author="Matheus costa alves" w:date="2025-05-06T09:54:00Z" w16du:dateUtc="2025-05-06T12:54:00Z">
              <w:rPr>
                <w:lang w:val="pt-BR"/>
              </w:rPr>
            </w:rPrChange>
          </w:rPr>
          <w:t>. A figura a seguir ilustra esse fenômeno, apresentando a explosão da curva de custo ao longo das iterações, o que reforça a importância da normalização no pré-processamento de dados para métodos iterativos.</w:t>
        </w:r>
      </w:ins>
    </w:p>
    <w:p w14:paraId="30325B21" w14:textId="265CF6C4" w:rsidR="00AB451B" w:rsidRPr="00AB451B" w:rsidRDefault="00AB451B">
      <w:pPr>
        <w:tabs>
          <w:tab w:val="left" w:pos="5745"/>
        </w:tabs>
        <w:spacing w:line="360" w:lineRule="auto"/>
        <w:ind w:firstLine="709"/>
        <w:jc w:val="center"/>
        <w:rPr>
          <w:ins w:id="476" w:author="Matheus costa alves" w:date="2025-05-06T09:51:00Z" w16du:dateUtc="2025-05-06T12:51:00Z"/>
          <w:sz w:val="20"/>
          <w:szCs w:val="20"/>
          <w:lang w:val="pt-BR"/>
          <w:rPrChange w:id="477" w:author="Matheus costa alves" w:date="2025-05-06T09:55:00Z" w16du:dateUtc="2025-05-06T12:55:00Z">
            <w:rPr>
              <w:ins w:id="478" w:author="Matheus costa alves" w:date="2025-05-06T09:51:00Z" w16du:dateUtc="2025-05-06T12:51:00Z"/>
              <w:lang w:val="pt-BR"/>
            </w:rPr>
          </w:rPrChange>
        </w:rPr>
        <w:pPrChange w:id="479" w:author="Matheus costa alves" w:date="2025-05-06T09:55:00Z" w16du:dateUtc="2025-05-06T12:55:00Z">
          <w:pPr>
            <w:tabs>
              <w:tab w:val="left" w:pos="5745"/>
            </w:tabs>
            <w:spacing w:line="360" w:lineRule="auto"/>
            <w:ind w:firstLine="709"/>
            <w:jc w:val="both"/>
          </w:pPr>
        </w:pPrChange>
      </w:pPr>
      <w:ins w:id="480" w:author="Matheus costa alves" w:date="2025-05-06T09:54:00Z" w16du:dateUtc="2025-05-06T12:54:00Z">
        <w:r w:rsidRPr="00AB451B">
          <w:rPr>
            <w:sz w:val="20"/>
            <w:szCs w:val="20"/>
            <w:lang w:val="pt-BR"/>
            <w:rPrChange w:id="481" w:author="Matheus costa alves" w:date="2025-05-06T09:55:00Z" w16du:dateUtc="2025-05-06T12:55:00Z">
              <w:rPr>
                <w:sz w:val="24"/>
                <w:szCs w:val="24"/>
                <w:lang w:val="pt-BR"/>
              </w:rPr>
            </w:rPrChange>
          </w:rPr>
          <w:t>Figura 08</w:t>
        </w:r>
      </w:ins>
      <w:ins w:id="482" w:author="Matheus costa alves" w:date="2025-05-06T09:55:00Z" w16du:dateUtc="2025-05-06T12:55:00Z">
        <w:r w:rsidRPr="00AB451B">
          <w:rPr>
            <w:sz w:val="20"/>
            <w:szCs w:val="20"/>
            <w:lang w:val="pt-BR"/>
            <w:rPrChange w:id="483" w:author="Matheus costa alves" w:date="2025-05-06T09:55:00Z" w16du:dateUtc="2025-05-06T12:55:00Z">
              <w:rPr>
                <w:sz w:val="24"/>
                <w:szCs w:val="24"/>
                <w:lang w:val="pt-BR"/>
              </w:rPr>
            </w:rPrChange>
          </w:rPr>
          <w:t xml:space="preserve"> - </w:t>
        </w:r>
      </w:ins>
      <w:ins w:id="484" w:author="Matheus costa alves" w:date="2025-05-06T09:55:00Z">
        <w:r w:rsidRPr="00AB451B">
          <w:rPr>
            <w:sz w:val="20"/>
            <w:szCs w:val="20"/>
            <w:rPrChange w:id="485" w:author="Matheus costa alves" w:date="2025-05-06T09:55:00Z" w16du:dateUtc="2025-05-06T12:55:00Z">
              <w:rPr>
                <w:sz w:val="24"/>
                <w:szCs w:val="24"/>
              </w:rPr>
            </w:rPrChange>
          </w:rPr>
          <w:t>Explosão do Custo no Gradiente Descendente sem Normalização</w:t>
        </w:r>
      </w:ins>
    </w:p>
    <w:p w14:paraId="488E536A" w14:textId="685295F7" w:rsidR="00C70C17" w:rsidRPr="003D2E8E" w:rsidRDefault="001D2A20">
      <w:pPr>
        <w:tabs>
          <w:tab w:val="left" w:pos="5745"/>
        </w:tabs>
        <w:spacing w:line="360" w:lineRule="auto"/>
        <w:jc w:val="both"/>
        <w:rPr>
          <w:ins w:id="486" w:author="Matheus costa alves" w:date="2025-05-04T14:55:00Z" w16du:dateUtc="2025-05-04T17:55:00Z"/>
          <w:lang w:val="pt-BR"/>
          <w:rPrChange w:id="487" w:author="Matheus costa alves" w:date="2025-05-06T08:42:00Z" w16du:dateUtc="2025-05-06T11:42:00Z">
            <w:rPr>
              <w:ins w:id="488" w:author="Matheus costa alves" w:date="2025-05-04T14:55:00Z" w16du:dateUtc="2025-05-04T17:55:00Z"/>
              <w:lang w:val="en-US"/>
            </w:rPr>
          </w:rPrChange>
        </w:rPr>
        <w:pPrChange w:id="489" w:author="Matheus costa alves" w:date="2025-05-06T09:55:00Z" w16du:dateUtc="2025-05-06T12:55:00Z">
          <w:pPr>
            <w:tabs>
              <w:tab w:val="left" w:pos="5745"/>
            </w:tabs>
          </w:pPr>
        </w:pPrChange>
      </w:pPr>
      <w:ins w:id="490" w:author="Matheus costa alves" w:date="2025-05-06T09:53:00Z" w16du:dateUtc="2025-05-06T12:53:00Z">
        <w:r>
          <w:rPr>
            <w:noProof/>
            <w:lang w:val="pt-BR"/>
          </w:rPr>
          <w:drawing>
            <wp:inline distT="0" distB="0" distL="0" distR="0" wp14:anchorId="278D719E" wp14:editId="33ABDF73">
              <wp:extent cx="5852160" cy="4019550"/>
              <wp:effectExtent l="0" t="0" r="0" b="0"/>
              <wp:docPr id="1438052757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38052757" name="Imagem 1438052757"/>
                      <pic:cNvPicPr/>
                    </pic:nvPicPr>
                    <pic:blipFill rotWithShape="1"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6293" b="2126"/>
                      <a:stretch/>
                    </pic:blipFill>
                    <pic:spPr bwMode="auto">
                      <a:xfrm>
                        <a:off x="0" y="0"/>
                        <a:ext cx="5852172" cy="401955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2C024C0" w14:textId="3F91AF0A" w:rsidR="00C70C17" w:rsidRPr="00AB451B" w:rsidRDefault="00AB451B">
      <w:pPr>
        <w:tabs>
          <w:tab w:val="left" w:pos="5745"/>
        </w:tabs>
        <w:jc w:val="center"/>
        <w:rPr>
          <w:ins w:id="491" w:author="Matheus costa alves" w:date="2025-05-04T14:55:00Z" w16du:dateUtc="2025-05-04T17:55:00Z"/>
          <w:sz w:val="20"/>
          <w:szCs w:val="20"/>
          <w:lang w:val="pt-BR"/>
          <w:rPrChange w:id="492" w:author="Matheus costa alves" w:date="2025-05-06T09:55:00Z" w16du:dateUtc="2025-05-06T12:55:00Z">
            <w:rPr>
              <w:ins w:id="493" w:author="Matheus costa alves" w:date="2025-05-04T14:55:00Z" w16du:dateUtc="2025-05-04T17:55:00Z"/>
              <w:lang w:val="en-US"/>
            </w:rPr>
          </w:rPrChange>
        </w:rPr>
        <w:pPrChange w:id="494" w:author="Matheus costa alves" w:date="2025-05-06T09:55:00Z" w16du:dateUtc="2025-05-06T12:55:00Z">
          <w:pPr>
            <w:tabs>
              <w:tab w:val="left" w:pos="5745"/>
            </w:tabs>
          </w:pPr>
        </w:pPrChange>
      </w:pPr>
      <w:ins w:id="495" w:author="Matheus costa alves" w:date="2025-05-06T09:55:00Z" w16du:dateUtc="2025-05-06T12:55:00Z">
        <w:r w:rsidRPr="00AB451B">
          <w:rPr>
            <w:sz w:val="20"/>
            <w:szCs w:val="20"/>
            <w:lang w:val="pt-BR"/>
            <w:rPrChange w:id="496" w:author="Matheus costa alves" w:date="2025-05-06T09:55:00Z" w16du:dateUtc="2025-05-06T12:55:00Z">
              <w:rPr>
                <w:lang w:val="pt-BR"/>
              </w:rPr>
            </w:rPrChange>
          </w:rPr>
          <w:t>Fonte: Autor</w:t>
        </w:r>
      </w:ins>
    </w:p>
    <w:p w14:paraId="65A71DC0" w14:textId="77777777" w:rsidR="00C70C17" w:rsidRPr="003D2E8E" w:rsidRDefault="00C70C17" w:rsidP="00506804">
      <w:pPr>
        <w:tabs>
          <w:tab w:val="left" w:pos="5745"/>
        </w:tabs>
        <w:rPr>
          <w:ins w:id="497" w:author="Matheus costa alves" w:date="2025-05-04T14:55:00Z" w16du:dateUtc="2025-05-04T17:55:00Z"/>
          <w:lang w:val="pt-BR"/>
          <w:rPrChange w:id="498" w:author="Matheus costa alves" w:date="2025-05-06T08:42:00Z" w16du:dateUtc="2025-05-06T11:42:00Z">
            <w:rPr>
              <w:ins w:id="499" w:author="Matheus costa alves" w:date="2025-05-04T14:55:00Z" w16du:dateUtc="2025-05-04T17:55:00Z"/>
              <w:lang w:val="en-US"/>
            </w:rPr>
          </w:rPrChange>
        </w:rPr>
      </w:pPr>
    </w:p>
    <w:p w14:paraId="7D637907" w14:textId="724B7DE9" w:rsidR="00C70C17" w:rsidRDefault="00374580" w:rsidP="00374580">
      <w:pPr>
        <w:tabs>
          <w:tab w:val="left" w:pos="5745"/>
        </w:tabs>
        <w:spacing w:line="360" w:lineRule="auto"/>
        <w:ind w:firstLine="709"/>
        <w:jc w:val="both"/>
        <w:rPr>
          <w:ins w:id="500" w:author="Matheus costa alves" w:date="2025-05-06T10:39:00Z" w16du:dateUtc="2025-05-06T13:39:00Z"/>
          <w:lang w:val="pt-BR"/>
        </w:rPr>
      </w:pPr>
      <w:ins w:id="501" w:author="Matheus costa alves" w:date="2025-05-06T10:36:00Z">
        <w:r w:rsidRPr="00374580">
          <w:t xml:space="preserve">Na Figura 08, observa-se que o custo salta para um valor extremamente elevado, caracterizando uma </w:t>
        </w:r>
        <w:r w:rsidRPr="00374580">
          <w:rPr>
            <w:rPrChange w:id="502" w:author="Matheus costa alves" w:date="2025-05-06T10:37:00Z" w16du:dateUtc="2025-05-06T13:37:00Z">
              <w:rPr>
                <w:b/>
                <w:bCs/>
              </w:rPr>
            </w:rPrChange>
          </w:rPr>
          <w:t>explosão de gradiente</w:t>
        </w:r>
        <w:r w:rsidRPr="00374580">
          <w:t xml:space="preserve">, causada pela inadequação da taxa de aprendizado e do número de iterações ao se trabalhar com </w:t>
        </w:r>
        <w:r w:rsidRPr="00630EB8">
          <w:rPr>
            <w:rPrChange w:id="503" w:author="Matheus costa alves" w:date="2025-05-06T10:38:00Z" w16du:dateUtc="2025-05-06T13:38:00Z">
              <w:rPr>
                <w:b/>
                <w:bCs/>
              </w:rPr>
            </w:rPrChange>
          </w:rPr>
          <w:t>dados não normalizados</w:t>
        </w:r>
        <w:r w:rsidRPr="00374580">
          <w:t xml:space="preserve">. Para mitigar esse problema, foram testadas novas configurações, sendo encontrados os valores de </w:t>
        </w:r>
      </w:ins>
      <m:oMath>
        <m:r>
          <m:rPr>
            <m:sty m:val="p"/>
          </m:rPr>
          <w:rPr>
            <w:rFonts w:ascii="Cambria Math" w:hAnsi="Cambria Math"/>
          </w:rPr>
          <m:t>α</m:t>
        </m:r>
        <m:r>
          <w:ins w:id="504" w:author="Matheus costa alves" w:date="2025-05-06T10:36:00Z">
            <w:rPr>
              <w:rFonts w:ascii="Cambria Math" w:hAnsi="Cambria Math"/>
            </w:rPr>
            <m:t>=2</m:t>
          </w:ins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ins w:id="505" w:author="Matheus costa alves" w:date="2025-05-06T10:36:00Z">
                <w:rPr>
                  <w:rFonts w:ascii="Cambria Math" w:hAnsi="Cambria Math"/>
                  <w:i/>
                </w:rPr>
              </w:ins>
            </m:ctrlPr>
          </m:sSupPr>
          <m:e>
            <m:r>
              <w:ins w:id="506" w:author="Matheus costa alves" w:date="2025-05-06T10:36:00Z">
                <w:rPr>
                  <w:rFonts w:ascii="Cambria Math" w:hAnsi="Cambria Math"/>
                </w:rPr>
                <m:t>10</m:t>
              </w:ins>
            </m:r>
            <m:ctrlPr>
              <w:ins w:id="507" w:author="Matheus costa alves" w:date="2025-05-06T10:36:00Z">
                <w:rPr>
                  <w:rFonts w:ascii="Cambria Math" w:hAnsi="Cambria Math"/>
                </w:rPr>
              </w:ins>
            </m:ctrlPr>
          </m:e>
          <m:sup>
            <m:r>
              <w:ins w:id="508" w:author="Matheus costa alves" w:date="2025-05-06T10:36:00Z">
                <w:rPr>
                  <w:rFonts w:ascii="Cambria Math" w:hAnsi="Cambria Math"/>
                </w:rPr>
                <m:t>-10</m:t>
              </w:ins>
            </m:r>
          </m:sup>
        </m:sSup>
      </m:oMath>
      <w:ins w:id="509" w:author="Matheus costa alves" w:date="2025-05-06T10:36:00Z">
        <w:r w:rsidRPr="00374580">
          <w:t xml:space="preserve"> e 10.000 iterações como uma combinação que apresentou resultados relativamente satisfatórios. Destaca-se que a taxa de aprendizado é extremamente baixa, justamente para </w:t>
        </w:r>
        <w:r w:rsidRPr="00630EB8">
          <w:rPr>
            <w:rPrChange w:id="510" w:author="Matheus costa alves" w:date="2025-05-06T10:38:00Z" w16du:dateUtc="2025-05-06T13:38:00Z">
              <w:rPr>
                <w:b/>
                <w:bCs/>
              </w:rPr>
            </w:rPrChange>
          </w:rPr>
          <w:t>evitar atualizações abruptas dos pesos</w:t>
        </w:r>
        <w:r w:rsidRPr="00374580">
          <w:t xml:space="preserve"> que poderiam comprometer a estabilidade do treinamento. A Figura 09 apresenta a curva de convergência obtida com esses novos hiperparâmetros, ilustrando a melhora no comportamento do Gradiente Descendente em um cenário sem normalização.</w:t>
        </w:r>
      </w:ins>
      <w:ins w:id="511" w:author="Matheus costa alves" w:date="2025-05-06T10:06:00Z" w16du:dateUtc="2025-05-06T13:06:00Z">
        <w:r w:rsidR="00BB70E2">
          <w:rPr>
            <w:lang w:val="pt-BR"/>
          </w:rPr>
          <w:t xml:space="preserve"> </w:t>
        </w:r>
      </w:ins>
    </w:p>
    <w:p w14:paraId="0B91DBFF" w14:textId="77777777" w:rsidR="00D70A38" w:rsidRPr="00873F1A" w:rsidRDefault="00D70A38">
      <w:pPr>
        <w:tabs>
          <w:tab w:val="left" w:pos="5745"/>
        </w:tabs>
        <w:spacing w:line="360" w:lineRule="auto"/>
        <w:jc w:val="both"/>
        <w:rPr>
          <w:ins w:id="512" w:author="Matheus costa alves" w:date="2025-05-06T10:39:00Z" w16du:dateUtc="2025-05-06T13:39:00Z"/>
          <w:rPrChange w:id="513" w:author="Matheus costa alves" w:date="2025-05-06T14:25:00Z" w16du:dateUtc="2025-05-06T17:25:00Z">
            <w:rPr>
              <w:ins w:id="514" w:author="Matheus costa alves" w:date="2025-05-06T10:39:00Z" w16du:dateUtc="2025-05-06T13:39:00Z"/>
              <w:lang w:val="pt-BR"/>
            </w:rPr>
          </w:rPrChange>
        </w:rPr>
        <w:pPrChange w:id="515" w:author="Matheus costa alves" w:date="2025-05-06T14:34:00Z" w16du:dateUtc="2025-05-06T17:34:00Z">
          <w:pPr>
            <w:tabs>
              <w:tab w:val="left" w:pos="5745"/>
            </w:tabs>
            <w:spacing w:line="360" w:lineRule="auto"/>
            <w:ind w:firstLine="709"/>
            <w:jc w:val="both"/>
          </w:pPr>
        </w:pPrChange>
      </w:pPr>
    </w:p>
    <w:p w14:paraId="3A03F852" w14:textId="77777777" w:rsidR="00D70A38" w:rsidRDefault="00D70A38" w:rsidP="00374580">
      <w:pPr>
        <w:tabs>
          <w:tab w:val="left" w:pos="5745"/>
        </w:tabs>
        <w:spacing w:line="360" w:lineRule="auto"/>
        <w:ind w:firstLine="709"/>
        <w:jc w:val="both"/>
        <w:rPr>
          <w:ins w:id="516" w:author="Matheus costa alves" w:date="2025-05-06T10:39:00Z" w16du:dateUtc="2025-05-06T13:39:00Z"/>
          <w:lang w:val="pt-BR"/>
        </w:rPr>
      </w:pPr>
    </w:p>
    <w:p w14:paraId="3DDBAC26" w14:textId="77777777" w:rsidR="00D70A38" w:rsidRDefault="00D70A38" w:rsidP="00374580">
      <w:pPr>
        <w:tabs>
          <w:tab w:val="left" w:pos="5745"/>
        </w:tabs>
        <w:spacing w:line="360" w:lineRule="auto"/>
        <w:ind w:firstLine="709"/>
        <w:jc w:val="both"/>
        <w:rPr>
          <w:ins w:id="517" w:author="Matheus costa alves" w:date="2025-05-06T10:39:00Z" w16du:dateUtc="2025-05-06T13:39:00Z"/>
          <w:lang w:val="pt-BR"/>
        </w:rPr>
      </w:pPr>
    </w:p>
    <w:p w14:paraId="3AFB4FA3" w14:textId="77777777" w:rsidR="00D70A38" w:rsidRDefault="00D70A38" w:rsidP="00374580">
      <w:pPr>
        <w:tabs>
          <w:tab w:val="left" w:pos="5745"/>
        </w:tabs>
        <w:spacing w:line="360" w:lineRule="auto"/>
        <w:ind w:firstLine="709"/>
        <w:jc w:val="both"/>
        <w:rPr>
          <w:ins w:id="518" w:author="Matheus costa alves" w:date="2025-05-06T10:39:00Z" w16du:dateUtc="2025-05-06T13:39:00Z"/>
          <w:lang w:val="pt-BR"/>
        </w:rPr>
      </w:pPr>
    </w:p>
    <w:p w14:paraId="10EFE8F7" w14:textId="77777777" w:rsidR="00D70A38" w:rsidRDefault="00D70A38" w:rsidP="00374580">
      <w:pPr>
        <w:tabs>
          <w:tab w:val="left" w:pos="5745"/>
        </w:tabs>
        <w:spacing w:line="360" w:lineRule="auto"/>
        <w:ind w:firstLine="709"/>
        <w:jc w:val="both"/>
        <w:rPr>
          <w:ins w:id="519" w:author="Matheus costa alves" w:date="2025-05-06T10:39:00Z" w16du:dateUtc="2025-05-06T13:39:00Z"/>
          <w:lang w:val="pt-BR"/>
        </w:rPr>
      </w:pPr>
    </w:p>
    <w:p w14:paraId="737EF725" w14:textId="77777777" w:rsidR="00D70A38" w:rsidRDefault="00D70A38" w:rsidP="00374580">
      <w:pPr>
        <w:tabs>
          <w:tab w:val="left" w:pos="5745"/>
        </w:tabs>
        <w:spacing w:line="360" w:lineRule="auto"/>
        <w:ind w:firstLine="709"/>
        <w:jc w:val="both"/>
        <w:rPr>
          <w:ins w:id="520" w:author="Matheus costa alves" w:date="2025-05-06T10:39:00Z" w16du:dateUtc="2025-05-06T13:39:00Z"/>
          <w:lang w:val="pt-BR"/>
        </w:rPr>
      </w:pPr>
    </w:p>
    <w:p w14:paraId="202B5676" w14:textId="5DA2F980" w:rsidR="00D70A38" w:rsidRPr="00A874B4" w:rsidRDefault="00A874B4">
      <w:pPr>
        <w:jc w:val="center"/>
        <w:rPr>
          <w:ins w:id="521" w:author="Matheus costa alves" w:date="2025-05-04T14:55:00Z" w16du:dateUtc="2025-05-04T17:55:00Z"/>
          <w:noProof/>
          <w:sz w:val="20"/>
          <w:szCs w:val="20"/>
          <w:rPrChange w:id="522" w:author="Matheus costa alves" w:date="2025-05-06T10:41:00Z" w16du:dateUtc="2025-05-06T13:41:00Z">
            <w:rPr>
              <w:ins w:id="523" w:author="Matheus costa alves" w:date="2025-05-04T14:55:00Z" w16du:dateUtc="2025-05-04T17:55:00Z"/>
              <w:lang w:val="en-US"/>
            </w:rPr>
          </w:rPrChange>
        </w:rPr>
        <w:pPrChange w:id="524" w:author="Matheus costa alves" w:date="2025-05-06T10:41:00Z" w16du:dateUtc="2025-05-06T13:41:00Z">
          <w:pPr>
            <w:tabs>
              <w:tab w:val="left" w:pos="5745"/>
            </w:tabs>
          </w:pPr>
        </w:pPrChange>
      </w:pPr>
      <w:ins w:id="525" w:author="Matheus costa alves" w:date="2025-05-06T10:40:00Z" w16du:dateUtc="2025-05-06T13:40:00Z">
        <w:r w:rsidRPr="00F50BED">
          <w:rPr>
            <w:noProof/>
            <w:sz w:val="20"/>
            <w:szCs w:val="20"/>
          </w:rPr>
          <w:lastRenderedPageBreak/>
          <w:t>Figura 0</w:t>
        </w:r>
        <w:r>
          <w:rPr>
            <w:noProof/>
            <w:sz w:val="20"/>
            <w:szCs w:val="20"/>
          </w:rPr>
          <w:t>9</w:t>
        </w:r>
        <w:r w:rsidRPr="00F50BED">
          <w:rPr>
            <w:noProof/>
            <w:sz w:val="20"/>
            <w:szCs w:val="20"/>
          </w:rPr>
          <w:t xml:space="preserve"> - Convergência do custo J(θ) no Gradiente Descendente</w:t>
        </w:r>
        <w:r>
          <w:rPr>
            <w:noProof/>
            <w:sz w:val="20"/>
            <w:szCs w:val="20"/>
          </w:rPr>
          <w:t xml:space="preserve"> convergido com Min-Max</w:t>
        </w:r>
        <w:r w:rsidRPr="00F50BED">
          <w:rPr>
            <w:noProof/>
            <w:sz w:val="20"/>
            <w:szCs w:val="20"/>
          </w:rPr>
          <w:t xml:space="preserve"> em comparação com a Equação Normal</w:t>
        </w:r>
      </w:ins>
    </w:p>
    <w:p w14:paraId="42B8E816" w14:textId="038B27EE" w:rsidR="00C70C17" w:rsidRPr="003D2E8E" w:rsidRDefault="00D70A38">
      <w:pPr>
        <w:tabs>
          <w:tab w:val="left" w:pos="5745"/>
        </w:tabs>
        <w:spacing w:line="360" w:lineRule="auto"/>
        <w:jc w:val="both"/>
        <w:rPr>
          <w:ins w:id="526" w:author="Matheus costa alves" w:date="2025-05-04T14:55:00Z" w16du:dateUtc="2025-05-04T17:55:00Z"/>
          <w:lang w:val="pt-BR"/>
          <w:rPrChange w:id="527" w:author="Matheus costa alves" w:date="2025-05-06T08:42:00Z" w16du:dateUtc="2025-05-06T11:42:00Z">
            <w:rPr>
              <w:ins w:id="528" w:author="Matheus costa alves" w:date="2025-05-04T14:55:00Z" w16du:dateUtc="2025-05-04T17:55:00Z"/>
              <w:lang w:val="en-US"/>
            </w:rPr>
          </w:rPrChange>
        </w:rPr>
        <w:pPrChange w:id="529" w:author="Matheus costa alves" w:date="2025-05-06T10:39:00Z" w16du:dateUtc="2025-05-06T13:39:00Z">
          <w:pPr>
            <w:tabs>
              <w:tab w:val="left" w:pos="5745"/>
            </w:tabs>
          </w:pPr>
        </w:pPrChange>
      </w:pPr>
      <w:ins w:id="530" w:author="Matheus costa alves" w:date="2025-05-06T10:39:00Z" w16du:dateUtc="2025-05-06T13:39:00Z">
        <w:r>
          <w:rPr>
            <w:noProof/>
            <w:lang w:val="pt-BR"/>
          </w:rPr>
          <w:drawing>
            <wp:inline distT="0" distB="0" distL="0" distR="0" wp14:anchorId="0C877E60" wp14:editId="621958F9">
              <wp:extent cx="5852160" cy="4010025"/>
              <wp:effectExtent l="0" t="0" r="0" b="9525"/>
              <wp:docPr id="162943551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9435518" name="Imagem 1629435518"/>
                      <pic:cNvPicPr/>
                    </pic:nvPicPr>
                    <pic:blipFill rotWithShape="1"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6510" b="2126"/>
                      <a:stretch/>
                    </pic:blipFill>
                    <pic:spPr bwMode="auto">
                      <a:xfrm>
                        <a:off x="0" y="0"/>
                        <a:ext cx="5852172" cy="401003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CCAA484" w14:textId="361F4F4B" w:rsidR="00C70C17" w:rsidRPr="003D2E8E" w:rsidRDefault="00A874B4">
      <w:pPr>
        <w:tabs>
          <w:tab w:val="left" w:pos="5745"/>
        </w:tabs>
        <w:jc w:val="center"/>
        <w:rPr>
          <w:ins w:id="531" w:author="Matheus costa alves" w:date="2025-05-04T14:55:00Z" w16du:dateUtc="2025-05-04T17:55:00Z"/>
          <w:lang w:val="pt-BR"/>
          <w:rPrChange w:id="532" w:author="Matheus costa alves" w:date="2025-05-06T08:42:00Z" w16du:dateUtc="2025-05-06T11:42:00Z">
            <w:rPr>
              <w:ins w:id="533" w:author="Matheus costa alves" w:date="2025-05-04T14:55:00Z" w16du:dateUtc="2025-05-04T17:55:00Z"/>
              <w:lang w:val="en-US"/>
            </w:rPr>
          </w:rPrChange>
        </w:rPr>
        <w:pPrChange w:id="534" w:author="Matheus costa alves" w:date="2025-05-06T10:40:00Z" w16du:dateUtc="2025-05-06T13:40:00Z">
          <w:pPr>
            <w:tabs>
              <w:tab w:val="left" w:pos="5745"/>
            </w:tabs>
          </w:pPr>
        </w:pPrChange>
      </w:pPr>
      <w:ins w:id="535" w:author="Matheus costa alves" w:date="2025-05-06T10:40:00Z" w16du:dateUtc="2025-05-06T13:40:00Z">
        <w:r>
          <w:rPr>
            <w:lang w:val="pt-BR"/>
          </w:rPr>
          <w:t>Fonte: Autor</w:t>
        </w:r>
      </w:ins>
    </w:p>
    <w:p w14:paraId="234519F3" w14:textId="77777777" w:rsidR="00C70C17" w:rsidRPr="003D2E8E" w:rsidRDefault="00C70C17" w:rsidP="00506804">
      <w:pPr>
        <w:tabs>
          <w:tab w:val="left" w:pos="5745"/>
        </w:tabs>
        <w:rPr>
          <w:ins w:id="536" w:author="Matheus costa alves" w:date="2025-05-04T14:55:00Z" w16du:dateUtc="2025-05-04T17:55:00Z"/>
          <w:lang w:val="pt-BR"/>
          <w:rPrChange w:id="537" w:author="Matheus costa alves" w:date="2025-05-06T08:42:00Z" w16du:dateUtc="2025-05-06T11:42:00Z">
            <w:rPr>
              <w:ins w:id="538" w:author="Matheus costa alves" w:date="2025-05-04T14:55:00Z" w16du:dateUtc="2025-05-04T17:55:00Z"/>
              <w:lang w:val="en-US"/>
            </w:rPr>
          </w:rPrChange>
        </w:rPr>
      </w:pPr>
    </w:p>
    <w:p w14:paraId="6FA6005D" w14:textId="026F85FE" w:rsidR="00C70C17" w:rsidRPr="003D2E8E" w:rsidRDefault="00DE0719">
      <w:pPr>
        <w:tabs>
          <w:tab w:val="left" w:pos="5745"/>
        </w:tabs>
        <w:spacing w:line="360" w:lineRule="auto"/>
        <w:ind w:firstLine="709"/>
        <w:jc w:val="both"/>
        <w:rPr>
          <w:ins w:id="539" w:author="Matheus costa alves" w:date="2025-05-04T14:55:00Z" w16du:dateUtc="2025-05-04T17:55:00Z"/>
          <w:lang w:val="pt-BR"/>
          <w:rPrChange w:id="540" w:author="Matheus costa alves" w:date="2025-05-06T08:42:00Z" w16du:dateUtc="2025-05-06T11:42:00Z">
            <w:rPr>
              <w:ins w:id="541" w:author="Matheus costa alves" w:date="2025-05-04T14:55:00Z" w16du:dateUtc="2025-05-04T17:55:00Z"/>
              <w:lang w:val="en-US"/>
            </w:rPr>
          </w:rPrChange>
        </w:rPr>
        <w:pPrChange w:id="542" w:author="Matheus costa alves" w:date="2025-05-06T15:00:00Z" w16du:dateUtc="2025-05-06T18:00:00Z">
          <w:pPr>
            <w:tabs>
              <w:tab w:val="left" w:pos="5745"/>
            </w:tabs>
          </w:pPr>
        </w:pPrChange>
      </w:pPr>
      <w:ins w:id="543" w:author="Matheus costa alves" w:date="2025-05-06T10:49:00Z">
        <w:r w:rsidRPr="00DE0719">
          <w:t xml:space="preserve">Observa-se que o custo se aproxima do valor mínimo encontrado pela Equação Normal, porém </w:t>
        </w:r>
        <w:r w:rsidRPr="00112A2E">
          <w:rPr>
            <w:rPrChange w:id="544" w:author="Matheus costa alves" w:date="2025-05-06T10:50:00Z" w16du:dateUtc="2025-05-06T13:50:00Z">
              <w:rPr>
                <w:b/>
                <w:bCs/>
              </w:rPr>
            </w:rPrChange>
          </w:rPr>
          <w:t xml:space="preserve">sem </w:t>
        </w:r>
        <w:r w:rsidRPr="00112A2E">
          <w:rPr>
            <w:rPrChange w:id="545" w:author="Matheus costa alves" w:date="2025-05-06T10:49:00Z" w16du:dateUtc="2025-05-06T13:49:00Z">
              <w:rPr>
                <w:b/>
                <w:bCs/>
              </w:rPr>
            </w:rPrChange>
          </w:rPr>
          <w:t>alcançá-lo completamente</w:t>
        </w:r>
        <w:r w:rsidRPr="00DE0719">
          <w:t xml:space="preserve">. Houve um ponto em que </w:t>
        </w:r>
        <w:r w:rsidRPr="00112A2E">
          <w:rPr>
            <w:rPrChange w:id="546" w:author="Matheus costa alves" w:date="2025-05-06T10:50:00Z" w16du:dateUtc="2025-05-06T13:50:00Z">
              <w:rPr>
                <w:b/>
                <w:bCs/>
              </w:rPr>
            </w:rPrChange>
          </w:rPr>
          <w:t>reduções adicionais na taxa de aprendizado</w:t>
        </w:r>
        <w:r w:rsidRPr="00DE0719">
          <w:rPr>
            <w:b/>
            <w:bCs/>
          </w:rPr>
          <w:t xml:space="preserve"> (</w:t>
        </w:r>
        <w:r w:rsidRPr="00112A2E">
          <w:rPr>
            <w:rPrChange w:id="547" w:author="Matheus costa alves" w:date="2025-05-06T10:50:00Z" w16du:dateUtc="2025-05-06T13:50:00Z">
              <w:rPr>
                <w:b/>
                <w:bCs/>
              </w:rPr>
            </w:rPrChange>
          </w:rPr>
          <w:t>α</w:t>
        </w:r>
        <w:r w:rsidRPr="00DE0719">
          <w:rPr>
            <w:b/>
            <w:bCs/>
          </w:rPr>
          <w:t xml:space="preserve">) </w:t>
        </w:r>
        <w:r w:rsidRPr="00112A2E">
          <w:rPr>
            <w:rPrChange w:id="548" w:author="Matheus costa alves" w:date="2025-05-06T10:50:00Z" w16du:dateUtc="2025-05-06T13:50:00Z">
              <w:rPr>
                <w:b/>
                <w:bCs/>
              </w:rPr>
            </w:rPrChange>
          </w:rPr>
          <w:t>já não produziam efeitos significativos</w:t>
        </w:r>
        <w:r w:rsidRPr="00DE0719">
          <w:t xml:space="preserve">, uma vez que os passos tornaram-se extremamente lentos. Nessa configuração, obteve-se um valor predito para a entrada [1650, 3] de R$ 272.856,18 — relativamente próximo da previsão realizada pela Equação Normal (R$ 293.081,46), mas ainda </w:t>
        </w:r>
        <w:r w:rsidRPr="00CE3A6E">
          <w:rPr>
            <w:rPrChange w:id="549" w:author="Matheus costa alves" w:date="2025-05-06T10:50:00Z" w16du:dateUtc="2025-05-06T13:50:00Z">
              <w:rPr>
                <w:b/>
                <w:bCs/>
              </w:rPr>
            </w:rPrChange>
          </w:rPr>
          <w:t>inferior ao desempenho observado nos experimentos com normalização</w:t>
        </w:r>
        <w:r w:rsidRPr="00DE0719">
          <w:t xml:space="preserve">. Como discutido anteriormente, tanto a padronização Z-score quanto a normalização Min-Max, quando acompanhadas de hiperparâmetros bem ajustados, proporcionaram resultados </w:t>
        </w:r>
        <w:r w:rsidRPr="00CE3A6E">
          <w:rPr>
            <w:rPrChange w:id="550" w:author="Matheus costa alves" w:date="2025-05-06T10:50:00Z" w16du:dateUtc="2025-05-06T13:50:00Z">
              <w:rPr>
                <w:b/>
                <w:bCs/>
              </w:rPr>
            </w:rPrChange>
          </w:rPr>
          <w:t>substancialmente mais próximos</w:t>
        </w:r>
        <w:r w:rsidRPr="00DE0719">
          <w:t xml:space="preserve"> da solução analítica, evidenciando a importância do pré-processamento dos dados para garantir a eficiência do Gradiente Descendente.</w:t>
        </w:r>
      </w:ins>
      <w:ins w:id="551" w:author="Matheus costa alves" w:date="2025-05-06T10:47:00Z" w16du:dateUtc="2025-05-06T13:47:00Z">
        <w:r w:rsidR="002C0764">
          <w:rPr>
            <w:lang w:val="pt-BR"/>
          </w:rPr>
          <w:t>.</w:t>
        </w:r>
      </w:ins>
    </w:p>
    <w:p w14:paraId="664DD91E" w14:textId="253683D7" w:rsidR="00E76055" w:rsidRDefault="00E76055" w:rsidP="00E76055">
      <w:pPr>
        <w:pStyle w:val="Ttulo2"/>
        <w:rPr>
          <w:ins w:id="552" w:author="Matheus costa alves" w:date="2025-05-06T14:34:00Z" w16du:dateUtc="2025-05-06T17:34:00Z"/>
        </w:rPr>
      </w:pPr>
      <w:bookmarkStart w:id="553" w:name="_Toc197438776"/>
      <w:ins w:id="554" w:author="Matheus costa alves" w:date="2025-05-06T14:34:00Z" w16du:dateUtc="2025-05-06T17:34:00Z">
        <w:r w:rsidRPr="00DA1FA7">
          <w:rPr>
            <w:lang w:val="pt-BR"/>
          </w:rPr>
          <w:t>4.</w:t>
        </w:r>
        <w:r>
          <w:rPr>
            <w:lang w:val="pt-BR"/>
          </w:rPr>
          <w:t>3</w:t>
        </w:r>
        <w:r w:rsidRPr="00DA1FA7">
          <w:rPr>
            <w:lang w:val="pt-BR"/>
          </w:rPr>
          <w:t xml:space="preserve"> </w:t>
        </w:r>
        <w:r>
          <w:t>Discussão</w:t>
        </w:r>
      </w:ins>
      <w:ins w:id="555" w:author="Matheus costa alves" w:date="2025-05-06T14:37:00Z" w16du:dateUtc="2025-05-06T17:37:00Z">
        <w:r w:rsidR="00E42CC9">
          <w:t xml:space="preserve"> Geral</w:t>
        </w:r>
      </w:ins>
      <w:ins w:id="556" w:author="Matheus costa alves" w:date="2025-05-06T14:34:00Z" w16du:dateUtc="2025-05-06T17:34:00Z">
        <w:r>
          <w:t xml:space="preserve"> dos Resultados.</w:t>
        </w:r>
        <w:bookmarkEnd w:id="553"/>
      </w:ins>
    </w:p>
    <w:p w14:paraId="538F548D" w14:textId="77777777" w:rsidR="00E76055" w:rsidRDefault="00E76055" w:rsidP="00E76055">
      <w:pPr>
        <w:rPr>
          <w:ins w:id="557" w:author="Matheus costa alves" w:date="2025-05-06T14:34:00Z" w16du:dateUtc="2025-05-06T17:34:00Z"/>
        </w:rPr>
      </w:pPr>
    </w:p>
    <w:p w14:paraId="793CD82B" w14:textId="77777777" w:rsidR="006C5848" w:rsidRPr="006C5848" w:rsidRDefault="006C5848">
      <w:pPr>
        <w:tabs>
          <w:tab w:val="left" w:pos="5745"/>
        </w:tabs>
        <w:spacing w:line="360" w:lineRule="auto"/>
        <w:ind w:firstLine="709"/>
        <w:jc w:val="both"/>
        <w:rPr>
          <w:ins w:id="558" w:author="Matheus costa alves" w:date="2025-05-06T14:38:00Z"/>
          <w:sz w:val="24"/>
          <w:szCs w:val="24"/>
          <w:lang w:val="pt-BR"/>
          <w:rPrChange w:id="559" w:author="Matheus costa alves" w:date="2025-05-06T14:39:00Z" w16du:dateUtc="2025-05-06T17:39:00Z">
            <w:rPr>
              <w:ins w:id="560" w:author="Matheus costa alves" w:date="2025-05-06T14:38:00Z"/>
              <w:lang w:val="pt-BR"/>
            </w:rPr>
          </w:rPrChange>
        </w:rPr>
        <w:pPrChange w:id="561" w:author="Matheus costa alves" w:date="2025-05-06T14:39:00Z" w16du:dateUtc="2025-05-06T17:39:00Z">
          <w:pPr>
            <w:tabs>
              <w:tab w:val="left" w:pos="5745"/>
            </w:tabs>
          </w:pPr>
        </w:pPrChange>
      </w:pPr>
      <w:ins w:id="562" w:author="Matheus costa alves" w:date="2025-05-06T14:38:00Z">
        <w:r w:rsidRPr="006C5848">
          <w:rPr>
            <w:sz w:val="24"/>
            <w:szCs w:val="24"/>
            <w:lang w:val="pt-BR"/>
            <w:rPrChange w:id="563" w:author="Matheus costa alves" w:date="2025-05-06T14:39:00Z" w16du:dateUtc="2025-05-06T17:39:00Z">
              <w:rPr>
                <w:lang w:val="pt-BR"/>
              </w:rPr>
            </w:rPrChange>
          </w:rPr>
          <w:t>Após a análise de todos os experimentos realizados, conclui-se que os testes com normalização Z-score foram os mais satisfatórios entre os três cenários avaliados: Z-score, Min-Max e ausência de normalização. Essa superioridade está relacionada à menor quantidade de iterações necessárias para alcançar a convergência e à maior estabilidade do processo de otimização.</w:t>
        </w:r>
      </w:ins>
    </w:p>
    <w:p w14:paraId="2E3DD49F" w14:textId="77777777" w:rsidR="006C5848" w:rsidRPr="006C5848" w:rsidRDefault="006C5848">
      <w:pPr>
        <w:tabs>
          <w:tab w:val="left" w:pos="5745"/>
        </w:tabs>
        <w:spacing w:line="360" w:lineRule="auto"/>
        <w:ind w:firstLine="709"/>
        <w:jc w:val="both"/>
        <w:rPr>
          <w:ins w:id="564" w:author="Matheus costa alves" w:date="2025-05-06T14:38:00Z"/>
          <w:sz w:val="24"/>
          <w:szCs w:val="24"/>
          <w:lang w:val="pt-BR"/>
          <w:rPrChange w:id="565" w:author="Matheus costa alves" w:date="2025-05-06T14:39:00Z" w16du:dateUtc="2025-05-06T17:39:00Z">
            <w:rPr>
              <w:ins w:id="566" w:author="Matheus costa alves" w:date="2025-05-06T14:38:00Z"/>
              <w:lang w:val="pt-BR"/>
            </w:rPr>
          </w:rPrChange>
        </w:rPr>
        <w:pPrChange w:id="567" w:author="Matheus costa alves" w:date="2025-05-06T14:39:00Z" w16du:dateUtc="2025-05-06T17:39:00Z">
          <w:pPr>
            <w:tabs>
              <w:tab w:val="left" w:pos="5745"/>
            </w:tabs>
          </w:pPr>
        </w:pPrChange>
      </w:pPr>
      <w:ins w:id="568" w:author="Matheus costa alves" w:date="2025-05-06T14:38:00Z">
        <w:r w:rsidRPr="006C5848">
          <w:rPr>
            <w:sz w:val="24"/>
            <w:szCs w:val="24"/>
            <w:lang w:val="pt-BR"/>
            <w:rPrChange w:id="569" w:author="Matheus costa alves" w:date="2025-05-06T14:39:00Z" w16du:dateUtc="2025-05-06T17:39:00Z">
              <w:rPr>
                <w:lang w:val="pt-BR"/>
              </w:rPr>
            </w:rPrChange>
          </w:rPr>
          <w:t xml:space="preserve">O bom desempenho do Z-score deve-se ao fato de que essa técnica </w:t>
        </w:r>
        <w:r w:rsidRPr="006C5848">
          <w:rPr>
            <w:sz w:val="24"/>
            <w:szCs w:val="24"/>
            <w:lang w:val="pt-BR"/>
            <w:rPrChange w:id="570" w:author="Matheus costa alves" w:date="2025-05-06T14:39:00Z" w16du:dateUtc="2025-05-06T17:39:00Z">
              <w:rPr>
                <w:b/>
                <w:bCs/>
                <w:lang w:val="pt-BR"/>
              </w:rPr>
            </w:rPrChange>
          </w:rPr>
          <w:t>centraliza os dados</w:t>
        </w:r>
        <w:r w:rsidRPr="006C5848">
          <w:rPr>
            <w:sz w:val="24"/>
            <w:szCs w:val="24"/>
            <w:lang w:val="pt-BR"/>
            <w:rPrChange w:id="571" w:author="Matheus costa alves" w:date="2025-05-06T14:39:00Z" w16du:dateUtc="2025-05-06T17:39:00Z">
              <w:rPr>
                <w:lang w:val="pt-BR"/>
              </w:rPr>
            </w:rPrChange>
          </w:rPr>
          <w:t xml:space="preserve">, resultando em uma superfície de custo mais </w:t>
        </w:r>
        <w:r w:rsidRPr="006C5848">
          <w:rPr>
            <w:sz w:val="24"/>
            <w:szCs w:val="24"/>
            <w:lang w:val="pt-BR"/>
            <w:rPrChange w:id="572" w:author="Matheus costa alves" w:date="2025-05-06T14:39:00Z" w16du:dateUtc="2025-05-06T17:39:00Z">
              <w:rPr>
                <w:b/>
                <w:bCs/>
                <w:lang w:val="pt-BR"/>
              </w:rPr>
            </w:rPrChange>
          </w:rPr>
          <w:t>simétrica e convexa</w:t>
        </w:r>
        <w:r w:rsidRPr="006C5848">
          <w:rPr>
            <w:sz w:val="24"/>
            <w:szCs w:val="24"/>
            <w:lang w:val="pt-BR"/>
            <w:rPrChange w:id="573" w:author="Matheus costa alves" w:date="2025-05-06T14:39:00Z" w16du:dateUtc="2025-05-06T17:39:00Z">
              <w:rPr>
                <w:lang w:val="pt-BR"/>
              </w:rPr>
            </w:rPrChange>
          </w:rPr>
          <w:t xml:space="preserve">, conforme ilustrado na Figura 03. </w:t>
        </w:r>
        <w:r w:rsidRPr="006C5848">
          <w:rPr>
            <w:sz w:val="24"/>
            <w:szCs w:val="24"/>
            <w:lang w:val="pt-BR"/>
            <w:rPrChange w:id="574" w:author="Matheus costa alves" w:date="2025-05-06T14:39:00Z" w16du:dateUtc="2025-05-06T17:39:00Z">
              <w:rPr>
                <w:lang w:val="pt-BR"/>
              </w:rPr>
            </w:rPrChange>
          </w:rPr>
          <w:lastRenderedPageBreak/>
          <w:t xml:space="preserve">Essa geometria favorece a trajetória do Gradiente Descendente, permitindo uma descida mais eficiente até o ponto de mínimo. Por outro lado, a normalização Min-Max, ao </w:t>
        </w:r>
        <w:r w:rsidRPr="006C5848">
          <w:rPr>
            <w:sz w:val="24"/>
            <w:szCs w:val="24"/>
            <w:lang w:val="pt-BR"/>
            <w:rPrChange w:id="575" w:author="Matheus costa alves" w:date="2025-05-06T14:39:00Z" w16du:dateUtc="2025-05-06T17:39:00Z">
              <w:rPr>
                <w:b/>
                <w:bCs/>
                <w:lang w:val="pt-BR"/>
              </w:rPr>
            </w:rPrChange>
          </w:rPr>
          <w:t>não centralizar os dados</w:t>
        </w:r>
        <w:r w:rsidRPr="006C5848">
          <w:rPr>
            <w:sz w:val="24"/>
            <w:szCs w:val="24"/>
            <w:lang w:val="pt-BR"/>
            <w:rPrChange w:id="576" w:author="Matheus costa alves" w:date="2025-05-06T14:39:00Z" w16du:dateUtc="2025-05-06T17:39:00Z">
              <w:rPr>
                <w:lang w:val="pt-BR"/>
              </w:rPr>
            </w:rPrChange>
          </w:rPr>
          <w:t xml:space="preserve">, gera uma superfície </w:t>
        </w:r>
        <w:r w:rsidRPr="006C5848">
          <w:rPr>
            <w:sz w:val="24"/>
            <w:szCs w:val="24"/>
            <w:lang w:val="pt-BR"/>
            <w:rPrChange w:id="577" w:author="Matheus costa alves" w:date="2025-05-06T14:39:00Z" w16du:dateUtc="2025-05-06T17:39:00Z">
              <w:rPr>
                <w:b/>
                <w:bCs/>
                <w:lang w:val="pt-BR"/>
              </w:rPr>
            </w:rPrChange>
          </w:rPr>
          <w:t>mais alongada e inclinada</w:t>
        </w:r>
        <w:r w:rsidRPr="006C5848">
          <w:rPr>
            <w:sz w:val="24"/>
            <w:szCs w:val="24"/>
            <w:lang w:val="pt-BR"/>
            <w:rPrChange w:id="578" w:author="Matheus costa alves" w:date="2025-05-06T14:39:00Z" w16du:dateUtc="2025-05-06T17:39:00Z">
              <w:rPr>
                <w:lang w:val="pt-BR"/>
              </w:rPr>
            </w:rPrChange>
          </w:rPr>
          <w:t xml:space="preserve">, o que dificultou a convergência e exigiu o uso de </w:t>
        </w:r>
        <w:r w:rsidRPr="006C5848">
          <w:rPr>
            <w:sz w:val="24"/>
            <w:szCs w:val="24"/>
            <w:lang w:val="pt-BR"/>
            <w:rPrChange w:id="579" w:author="Matheus costa alves" w:date="2025-05-06T14:39:00Z" w16du:dateUtc="2025-05-06T17:39:00Z">
              <w:rPr>
                <w:b/>
                <w:bCs/>
                <w:lang w:val="pt-BR"/>
              </w:rPr>
            </w:rPrChange>
          </w:rPr>
          <w:t>taxas de aprendizado maiores</w:t>
        </w:r>
        <w:r w:rsidRPr="006C5848">
          <w:rPr>
            <w:sz w:val="24"/>
            <w:szCs w:val="24"/>
            <w:lang w:val="pt-BR"/>
            <w:rPrChange w:id="580" w:author="Matheus costa alves" w:date="2025-05-06T14:39:00Z" w16du:dateUtc="2025-05-06T17:39:00Z">
              <w:rPr>
                <w:lang w:val="pt-BR"/>
              </w:rPr>
            </w:rPrChange>
          </w:rPr>
          <w:t xml:space="preserve"> e </w:t>
        </w:r>
        <w:r w:rsidRPr="006C5848">
          <w:rPr>
            <w:sz w:val="24"/>
            <w:szCs w:val="24"/>
            <w:lang w:val="pt-BR"/>
            <w:rPrChange w:id="581" w:author="Matheus costa alves" w:date="2025-05-06T14:39:00Z" w16du:dateUtc="2025-05-06T17:39:00Z">
              <w:rPr>
                <w:b/>
                <w:bCs/>
                <w:lang w:val="pt-BR"/>
              </w:rPr>
            </w:rPrChange>
          </w:rPr>
          <w:t>um número maior de iterações</w:t>
        </w:r>
        <w:r w:rsidRPr="006C5848">
          <w:rPr>
            <w:sz w:val="24"/>
            <w:szCs w:val="24"/>
            <w:lang w:val="pt-BR"/>
            <w:rPrChange w:id="582" w:author="Matheus costa alves" w:date="2025-05-06T14:39:00Z" w16du:dateUtc="2025-05-06T17:39:00Z">
              <w:rPr>
                <w:lang w:val="pt-BR"/>
              </w:rPr>
            </w:rPrChange>
          </w:rPr>
          <w:t>.</w:t>
        </w:r>
      </w:ins>
    </w:p>
    <w:p w14:paraId="626FBFA2" w14:textId="76C2E8ED" w:rsidR="00CE3A6E" w:rsidRPr="002F5E76" w:rsidRDefault="00804875">
      <w:pPr>
        <w:tabs>
          <w:tab w:val="left" w:pos="5745"/>
        </w:tabs>
        <w:spacing w:line="360" w:lineRule="auto"/>
        <w:ind w:firstLine="709"/>
        <w:jc w:val="both"/>
        <w:rPr>
          <w:ins w:id="583" w:author="Matheus costa alves" w:date="2025-05-06T10:51:00Z" w16du:dateUtc="2025-05-06T13:51:00Z"/>
          <w:sz w:val="24"/>
          <w:szCs w:val="24"/>
          <w:lang w:val="pt-BR"/>
          <w:rPrChange w:id="584" w:author="Matheus costa alves" w:date="2025-05-06T14:58:00Z" w16du:dateUtc="2025-05-06T17:58:00Z">
            <w:rPr>
              <w:ins w:id="585" w:author="Matheus costa alves" w:date="2025-05-06T10:51:00Z" w16du:dateUtc="2025-05-06T13:51:00Z"/>
              <w:lang w:val="pt-BR"/>
            </w:rPr>
          </w:rPrChange>
        </w:rPr>
        <w:pPrChange w:id="586" w:author="Matheus costa alves" w:date="2025-05-06T14:58:00Z" w16du:dateUtc="2025-05-06T17:58:00Z">
          <w:pPr>
            <w:tabs>
              <w:tab w:val="left" w:pos="5745"/>
            </w:tabs>
          </w:pPr>
        </w:pPrChange>
      </w:pPr>
      <w:ins w:id="587" w:author="Matheus costa alves" w:date="2025-05-06T14:46:00Z">
        <w:r w:rsidRPr="003000D6">
          <w:rPr>
            <w:sz w:val="24"/>
            <w:szCs w:val="24"/>
            <w:rPrChange w:id="588" w:author="Matheus costa alves" w:date="2025-05-06T14:47:00Z" w16du:dateUtc="2025-05-06T17:47:00Z">
              <w:rPr/>
            </w:rPrChange>
          </w:rPr>
          <w:t xml:space="preserve">Ao não aplicar normalização, obteve-se o pior desempenho entre todos os experimentos realizados. A necessidade de utilizar uma taxa de aprendizado extremamente baixa dificultou a convergência do Gradiente Descendente, exigindo o maior número de iterações (10.000) para alcançar um resultado aceitável. Diante disso, conclui-se que a padronização Z-score foi a técnica de normalização mais eficiente para os dados analisados, seguida pela normalização Min-Max. Já a ausência de normalização mostrou-se a abordagem menos eficaz e, portanto, </w:t>
        </w:r>
        <w:r w:rsidRPr="00EB54F5">
          <w:rPr>
            <w:sz w:val="24"/>
            <w:szCs w:val="24"/>
            <w:rPrChange w:id="589" w:author="Matheus costa alves" w:date="2025-05-06T15:45:00Z" w16du:dateUtc="2025-05-06T18:45:00Z">
              <w:rPr>
                <w:b/>
                <w:bCs/>
              </w:rPr>
            </w:rPrChange>
          </w:rPr>
          <w:t>não é recomendada</w:t>
        </w:r>
        <w:r w:rsidRPr="003000D6">
          <w:rPr>
            <w:sz w:val="24"/>
            <w:szCs w:val="24"/>
            <w:rPrChange w:id="590" w:author="Matheus costa alves" w:date="2025-05-06T14:47:00Z" w16du:dateUtc="2025-05-06T17:47:00Z">
              <w:rPr/>
            </w:rPrChange>
          </w:rPr>
          <w:t xml:space="preserve"> em contextos semelhantes que envolvam algoritmos iterativos de otimização.</w:t>
        </w:r>
      </w:ins>
    </w:p>
    <w:p w14:paraId="7B619E6E" w14:textId="76ACAA49" w:rsidR="00CE3A6E" w:rsidRPr="002F5E76" w:rsidRDefault="002F5E76">
      <w:pPr>
        <w:tabs>
          <w:tab w:val="left" w:pos="5745"/>
        </w:tabs>
        <w:spacing w:line="360" w:lineRule="auto"/>
        <w:ind w:firstLine="709"/>
        <w:jc w:val="both"/>
        <w:rPr>
          <w:ins w:id="591" w:author="Matheus costa alves" w:date="2025-05-06T10:51:00Z" w16du:dateUtc="2025-05-06T13:51:00Z"/>
          <w:sz w:val="24"/>
          <w:szCs w:val="24"/>
          <w:lang w:val="pt-BR"/>
          <w:rPrChange w:id="592" w:author="Matheus costa alves" w:date="2025-05-06T14:58:00Z" w16du:dateUtc="2025-05-06T17:58:00Z">
            <w:rPr>
              <w:ins w:id="593" w:author="Matheus costa alves" w:date="2025-05-06T10:51:00Z" w16du:dateUtc="2025-05-06T13:51:00Z"/>
              <w:lang w:val="pt-BR"/>
            </w:rPr>
          </w:rPrChange>
        </w:rPr>
        <w:pPrChange w:id="594" w:author="Matheus costa alves" w:date="2025-05-06T14:58:00Z" w16du:dateUtc="2025-05-06T17:58:00Z">
          <w:pPr>
            <w:tabs>
              <w:tab w:val="left" w:pos="5745"/>
            </w:tabs>
          </w:pPr>
        </w:pPrChange>
      </w:pPr>
      <w:ins w:id="595" w:author="Matheus costa alves" w:date="2025-05-06T14:57:00Z">
        <w:r w:rsidRPr="002F5E76">
          <w:rPr>
            <w:sz w:val="24"/>
            <w:szCs w:val="24"/>
            <w:rPrChange w:id="596" w:author="Matheus costa alves" w:date="2025-05-06T14:58:00Z" w16du:dateUtc="2025-05-06T17:58:00Z">
              <w:rPr/>
            </w:rPrChange>
          </w:rPr>
          <w:t xml:space="preserve">Ao não aplicar normalização, obteve-se o pior desempenho entre todos os experimentos realizados. A necessidade de utilizar uma taxa de aprendizado extremamente baixa dificultou a convergência do Gradiente Descendente, exigindo o maior número de iterações (10.000) para alcançar um resultado aceitável. Diante disso, conclui-se que a padronização Z-score foi a técnica de normalização mais eficiente para os dados analisados, seguida pela normalização Min-Max. Já a ausência de normalização mostrou-se a abordagem menos eficaz e, portanto, </w:t>
        </w:r>
        <w:r w:rsidRPr="002F5E76">
          <w:rPr>
            <w:sz w:val="24"/>
            <w:szCs w:val="24"/>
            <w:rPrChange w:id="597" w:author="Matheus costa alves" w:date="2025-05-06T14:58:00Z" w16du:dateUtc="2025-05-06T17:58:00Z">
              <w:rPr>
                <w:b/>
                <w:bCs/>
              </w:rPr>
            </w:rPrChange>
          </w:rPr>
          <w:t>não é recomendada</w:t>
        </w:r>
        <w:r w:rsidRPr="002F5E76">
          <w:rPr>
            <w:sz w:val="24"/>
            <w:szCs w:val="24"/>
            <w:rPrChange w:id="598" w:author="Matheus costa alves" w:date="2025-05-06T14:58:00Z" w16du:dateUtc="2025-05-06T17:58:00Z">
              <w:rPr/>
            </w:rPrChange>
          </w:rPr>
          <w:t xml:space="preserve"> em contextos semelhantes que envolvam algoritmos iterativos de otimização.</w:t>
        </w:r>
      </w:ins>
    </w:p>
    <w:p w14:paraId="72E3C27F" w14:textId="77777777" w:rsidR="00CE3A6E" w:rsidRDefault="00CE3A6E" w:rsidP="00506804">
      <w:pPr>
        <w:tabs>
          <w:tab w:val="left" w:pos="5745"/>
        </w:tabs>
        <w:rPr>
          <w:ins w:id="599" w:author="Matheus costa alves" w:date="2025-05-06T10:51:00Z" w16du:dateUtc="2025-05-06T13:51:00Z"/>
          <w:lang w:val="pt-BR"/>
        </w:rPr>
      </w:pPr>
    </w:p>
    <w:p w14:paraId="5C5BE9BC" w14:textId="77777777" w:rsidR="00CE3A6E" w:rsidRDefault="00CE3A6E" w:rsidP="00506804">
      <w:pPr>
        <w:tabs>
          <w:tab w:val="left" w:pos="5745"/>
        </w:tabs>
        <w:rPr>
          <w:ins w:id="600" w:author="Matheus costa alves" w:date="2025-05-06T10:51:00Z" w16du:dateUtc="2025-05-06T13:51:00Z"/>
          <w:lang w:val="pt-BR"/>
        </w:rPr>
      </w:pPr>
    </w:p>
    <w:p w14:paraId="1A6FDD37" w14:textId="77777777" w:rsidR="00CE3A6E" w:rsidRDefault="00CE3A6E" w:rsidP="00506804">
      <w:pPr>
        <w:tabs>
          <w:tab w:val="left" w:pos="5745"/>
        </w:tabs>
        <w:rPr>
          <w:ins w:id="601" w:author="Matheus costa alves" w:date="2025-05-06T10:51:00Z" w16du:dateUtc="2025-05-06T13:51:00Z"/>
          <w:lang w:val="pt-BR"/>
        </w:rPr>
      </w:pPr>
    </w:p>
    <w:p w14:paraId="1BFF4DE0" w14:textId="77777777" w:rsidR="00CE3A6E" w:rsidRDefault="00CE3A6E" w:rsidP="00506804">
      <w:pPr>
        <w:tabs>
          <w:tab w:val="left" w:pos="5745"/>
        </w:tabs>
        <w:rPr>
          <w:ins w:id="602" w:author="Matheus costa alves" w:date="2025-05-06T15:00:00Z" w16du:dateUtc="2025-05-06T18:00:00Z"/>
          <w:lang w:val="pt-BR"/>
        </w:rPr>
      </w:pPr>
    </w:p>
    <w:p w14:paraId="3DFB4BE9" w14:textId="77777777" w:rsidR="00FE280E" w:rsidRDefault="00FE280E" w:rsidP="00506804">
      <w:pPr>
        <w:tabs>
          <w:tab w:val="left" w:pos="5745"/>
        </w:tabs>
        <w:rPr>
          <w:ins w:id="603" w:author="Matheus costa alves" w:date="2025-05-06T15:00:00Z" w16du:dateUtc="2025-05-06T18:00:00Z"/>
          <w:lang w:val="pt-BR"/>
        </w:rPr>
      </w:pPr>
    </w:p>
    <w:p w14:paraId="5568B97B" w14:textId="77777777" w:rsidR="00FE280E" w:rsidRDefault="00FE280E" w:rsidP="00506804">
      <w:pPr>
        <w:tabs>
          <w:tab w:val="left" w:pos="5745"/>
        </w:tabs>
        <w:rPr>
          <w:ins w:id="604" w:author="Matheus costa alves" w:date="2025-05-06T15:00:00Z" w16du:dateUtc="2025-05-06T18:00:00Z"/>
          <w:lang w:val="pt-BR"/>
        </w:rPr>
      </w:pPr>
    </w:p>
    <w:p w14:paraId="79973972" w14:textId="77777777" w:rsidR="00FE280E" w:rsidRDefault="00FE280E" w:rsidP="00506804">
      <w:pPr>
        <w:tabs>
          <w:tab w:val="left" w:pos="5745"/>
        </w:tabs>
        <w:rPr>
          <w:ins w:id="605" w:author="Matheus costa alves" w:date="2025-05-06T15:00:00Z" w16du:dateUtc="2025-05-06T18:00:00Z"/>
          <w:lang w:val="pt-BR"/>
        </w:rPr>
      </w:pPr>
    </w:p>
    <w:p w14:paraId="117F2FE0" w14:textId="77777777" w:rsidR="00FE280E" w:rsidRDefault="00FE280E" w:rsidP="00506804">
      <w:pPr>
        <w:tabs>
          <w:tab w:val="left" w:pos="5745"/>
        </w:tabs>
        <w:rPr>
          <w:ins w:id="606" w:author="Matheus costa alves" w:date="2025-05-06T15:00:00Z" w16du:dateUtc="2025-05-06T18:00:00Z"/>
          <w:lang w:val="pt-BR"/>
        </w:rPr>
      </w:pPr>
    </w:p>
    <w:p w14:paraId="3EE41870" w14:textId="77777777" w:rsidR="00FE280E" w:rsidRDefault="00FE280E" w:rsidP="00506804">
      <w:pPr>
        <w:tabs>
          <w:tab w:val="left" w:pos="5745"/>
        </w:tabs>
        <w:rPr>
          <w:ins w:id="607" w:author="Matheus costa alves" w:date="2025-05-06T15:00:00Z" w16du:dateUtc="2025-05-06T18:00:00Z"/>
          <w:lang w:val="pt-BR"/>
        </w:rPr>
      </w:pPr>
    </w:p>
    <w:p w14:paraId="11669214" w14:textId="77777777" w:rsidR="00FE280E" w:rsidRDefault="00FE280E" w:rsidP="00506804">
      <w:pPr>
        <w:tabs>
          <w:tab w:val="left" w:pos="5745"/>
        </w:tabs>
        <w:rPr>
          <w:ins w:id="608" w:author="Matheus costa alves" w:date="2025-05-06T15:00:00Z" w16du:dateUtc="2025-05-06T18:00:00Z"/>
          <w:lang w:val="pt-BR"/>
        </w:rPr>
      </w:pPr>
    </w:p>
    <w:p w14:paraId="15BB3547" w14:textId="77777777" w:rsidR="00FE280E" w:rsidRDefault="00FE280E" w:rsidP="00506804">
      <w:pPr>
        <w:tabs>
          <w:tab w:val="left" w:pos="5745"/>
        </w:tabs>
        <w:rPr>
          <w:ins w:id="609" w:author="Matheus costa alves" w:date="2025-05-06T15:00:00Z" w16du:dateUtc="2025-05-06T18:00:00Z"/>
          <w:lang w:val="pt-BR"/>
        </w:rPr>
      </w:pPr>
    </w:p>
    <w:p w14:paraId="0C23934E" w14:textId="77777777" w:rsidR="00FE280E" w:rsidRDefault="00FE280E" w:rsidP="00506804">
      <w:pPr>
        <w:tabs>
          <w:tab w:val="left" w:pos="5745"/>
        </w:tabs>
        <w:rPr>
          <w:ins w:id="610" w:author="Matheus costa alves" w:date="2025-05-06T15:00:00Z" w16du:dateUtc="2025-05-06T18:00:00Z"/>
          <w:lang w:val="pt-BR"/>
        </w:rPr>
      </w:pPr>
    </w:p>
    <w:p w14:paraId="24A00D35" w14:textId="77777777" w:rsidR="00FE280E" w:rsidRDefault="00FE280E" w:rsidP="00506804">
      <w:pPr>
        <w:tabs>
          <w:tab w:val="left" w:pos="5745"/>
        </w:tabs>
        <w:rPr>
          <w:ins w:id="611" w:author="Matheus costa alves" w:date="2025-05-06T15:00:00Z" w16du:dateUtc="2025-05-06T18:00:00Z"/>
          <w:lang w:val="pt-BR"/>
        </w:rPr>
      </w:pPr>
    </w:p>
    <w:p w14:paraId="188475B9" w14:textId="77777777" w:rsidR="00FE280E" w:rsidRDefault="00FE280E" w:rsidP="00506804">
      <w:pPr>
        <w:tabs>
          <w:tab w:val="left" w:pos="5745"/>
        </w:tabs>
        <w:rPr>
          <w:ins w:id="612" w:author="Matheus costa alves" w:date="2025-05-06T15:00:00Z" w16du:dateUtc="2025-05-06T18:00:00Z"/>
          <w:lang w:val="pt-BR"/>
        </w:rPr>
      </w:pPr>
    </w:p>
    <w:p w14:paraId="763E0CC0" w14:textId="77777777" w:rsidR="00FE280E" w:rsidRDefault="00FE280E" w:rsidP="00506804">
      <w:pPr>
        <w:tabs>
          <w:tab w:val="left" w:pos="5745"/>
        </w:tabs>
        <w:rPr>
          <w:ins w:id="613" w:author="Matheus costa alves" w:date="2025-05-06T15:00:00Z" w16du:dateUtc="2025-05-06T18:00:00Z"/>
          <w:lang w:val="pt-BR"/>
        </w:rPr>
      </w:pPr>
    </w:p>
    <w:p w14:paraId="2E6DE627" w14:textId="77777777" w:rsidR="00FE280E" w:rsidRDefault="00FE280E" w:rsidP="00506804">
      <w:pPr>
        <w:tabs>
          <w:tab w:val="left" w:pos="5745"/>
        </w:tabs>
        <w:rPr>
          <w:ins w:id="614" w:author="Matheus costa alves" w:date="2025-05-06T15:00:00Z" w16du:dateUtc="2025-05-06T18:00:00Z"/>
          <w:lang w:val="pt-BR"/>
        </w:rPr>
      </w:pPr>
    </w:p>
    <w:p w14:paraId="4F3C7AEE" w14:textId="77777777" w:rsidR="00FE280E" w:rsidRDefault="00FE280E" w:rsidP="00506804">
      <w:pPr>
        <w:tabs>
          <w:tab w:val="left" w:pos="5745"/>
        </w:tabs>
        <w:rPr>
          <w:ins w:id="615" w:author="Matheus costa alves" w:date="2025-05-06T15:00:00Z" w16du:dateUtc="2025-05-06T18:00:00Z"/>
          <w:lang w:val="pt-BR"/>
        </w:rPr>
      </w:pPr>
    </w:p>
    <w:p w14:paraId="116B1ED2" w14:textId="77777777" w:rsidR="00FE280E" w:rsidRDefault="00FE280E" w:rsidP="00506804">
      <w:pPr>
        <w:tabs>
          <w:tab w:val="left" w:pos="5745"/>
        </w:tabs>
        <w:rPr>
          <w:ins w:id="616" w:author="Matheus costa alves" w:date="2025-05-06T15:00:00Z" w16du:dateUtc="2025-05-06T18:00:00Z"/>
          <w:lang w:val="pt-BR"/>
        </w:rPr>
      </w:pPr>
    </w:p>
    <w:p w14:paraId="2E7C0AFF" w14:textId="77777777" w:rsidR="00FE280E" w:rsidRDefault="00FE280E" w:rsidP="00506804">
      <w:pPr>
        <w:tabs>
          <w:tab w:val="left" w:pos="5745"/>
        </w:tabs>
        <w:rPr>
          <w:ins w:id="617" w:author="Matheus costa alves" w:date="2025-05-06T15:00:00Z" w16du:dateUtc="2025-05-06T18:00:00Z"/>
          <w:lang w:val="pt-BR"/>
        </w:rPr>
      </w:pPr>
    </w:p>
    <w:p w14:paraId="4E3C75C6" w14:textId="77777777" w:rsidR="00FE280E" w:rsidRDefault="00FE280E" w:rsidP="00506804">
      <w:pPr>
        <w:tabs>
          <w:tab w:val="left" w:pos="5745"/>
        </w:tabs>
        <w:rPr>
          <w:ins w:id="618" w:author="Matheus costa alves" w:date="2025-05-06T10:51:00Z" w16du:dateUtc="2025-05-06T13:51:00Z"/>
          <w:lang w:val="pt-BR"/>
        </w:rPr>
      </w:pPr>
    </w:p>
    <w:p w14:paraId="76A737C4" w14:textId="77777777" w:rsidR="00CE3A6E" w:rsidRPr="003D2E8E" w:rsidRDefault="00CE3A6E" w:rsidP="00506804">
      <w:pPr>
        <w:tabs>
          <w:tab w:val="left" w:pos="5745"/>
        </w:tabs>
        <w:rPr>
          <w:ins w:id="619" w:author="Matheus costa alves" w:date="2025-05-04T14:55:00Z" w16du:dateUtc="2025-05-04T17:55:00Z"/>
          <w:lang w:val="pt-BR"/>
          <w:rPrChange w:id="620" w:author="Matheus costa alves" w:date="2025-05-06T08:42:00Z" w16du:dateUtc="2025-05-06T11:42:00Z">
            <w:rPr>
              <w:ins w:id="621" w:author="Matheus costa alves" w:date="2025-05-04T14:55:00Z" w16du:dateUtc="2025-05-04T17:55:00Z"/>
              <w:lang w:val="en-US"/>
            </w:rPr>
          </w:rPrChange>
        </w:rPr>
      </w:pPr>
    </w:p>
    <w:p w14:paraId="1D574E96" w14:textId="77777777" w:rsidR="00C70C17" w:rsidRPr="003D2E8E" w:rsidRDefault="00C70C17" w:rsidP="00506804">
      <w:pPr>
        <w:tabs>
          <w:tab w:val="left" w:pos="5745"/>
        </w:tabs>
        <w:rPr>
          <w:ins w:id="622" w:author="Matheus costa alves" w:date="2025-05-04T14:55:00Z" w16du:dateUtc="2025-05-04T17:55:00Z"/>
          <w:lang w:val="pt-BR"/>
          <w:rPrChange w:id="623" w:author="Matheus costa alves" w:date="2025-05-06T08:42:00Z" w16du:dateUtc="2025-05-06T11:42:00Z">
            <w:rPr>
              <w:ins w:id="624" w:author="Matheus costa alves" w:date="2025-05-04T14:55:00Z" w16du:dateUtc="2025-05-04T17:55:00Z"/>
              <w:lang w:val="en-US"/>
            </w:rPr>
          </w:rPrChange>
        </w:rPr>
      </w:pPr>
    </w:p>
    <w:p w14:paraId="5A906AF8" w14:textId="77777777" w:rsidR="00C70C17" w:rsidRPr="003D2E8E" w:rsidRDefault="00C70C17" w:rsidP="00506804">
      <w:pPr>
        <w:tabs>
          <w:tab w:val="left" w:pos="5745"/>
        </w:tabs>
        <w:rPr>
          <w:ins w:id="625" w:author="Matheus costa alves" w:date="2025-05-04T14:55:00Z" w16du:dateUtc="2025-05-04T17:55:00Z"/>
          <w:lang w:val="pt-BR"/>
          <w:rPrChange w:id="626" w:author="Matheus costa alves" w:date="2025-05-06T08:42:00Z" w16du:dateUtc="2025-05-06T11:42:00Z">
            <w:rPr>
              <w:ins w:id="627" w:author="Matheus costa alves" w:date="2025-05-04T14:55:00Z" w16du:dateUtc="2025-05-04T17:55:00Z"/>
              <w:lang w:val="en-US"/>
            </w:rPr>
          </w:rPrChange>
        </w:rPr>
      </w:pPr>
    </w:p>
    <w:p w14:paraId="3BE84BAA" w14:textId="77777777" w:rsidR="00C70C17" w:rsidRDefault="00C70C17" w:rsidP="00506804">
      <w:pPr>
        <w:tabs>
          <w:tab w:val="left" w:pos="5745"/>
        </w:tabs>
        <w:rPr>
          <w:ins w:id="628" w:author="Matheus costa alves" w:date="2025-05-06T15:45:00Z" w16du:dateUtc="2025-05-06T18:45:00Z"/>
          <w:lang w:val="pt-BR"/>
        </w:rPr>
      </w:pPr>
    </w:p>
    <w:p w14:paraId="1D204115" w14:textId="77777777" w:rsidR="00EB54F5" w:rsidRDefault="00EB54F5" w:rsidP="00506804">
      <w:pPr>
        <w:tabs>
          <w:tab w:val="left" w:pos="5745"/>
        </w:tabs>
        <w:rPr>
          <w:ins w:id="629" w:author="Matheus costa alves" w:date="2025-05-06T15:45:00Z" w16du:dateUtc="2025-05-06T18:45:00Z"/>
          <w:lang w:val="pt-BR"/>
        </w:rPr>
      </w:pPr>
    </w:p>
    <w:p w14:paraId="7B8846D1" w14:textId="77777777" w:rsidR="00EB54F5" w:rsidRDefault="00EB54F5" w:rsidP="00506804">
      <w:pPr>
        <w:tabs>
          <w:tab w:val="left" w:pos="5745"/>
        </w:tabs>
        <w:rPr>
          <w:ins w:id="630" w:author="Matheus costa alves" w:date="2025-05-06T15:45:00Z" w16du:dateUtc="2025-05-06T18:45:00Z"/>
          <w:lang w:val="pt-BR"/>
        </w:rPr>
      </w:pPr>
    </w:p>
    <w:p w14:paraId="76846BAE" w14:textId="77777777" w:rsidR="00EB54F5" w:rsidRDefault="00EB54F5" w:rsidP="00506804">
      <w:pPr>
        <w:tabs>
          <w:tab w:val="left" w:pos="5745"/>
        </w:tabs>
        <w:rPr>
          <w:ins w:id="631" w:author="Matheus costa alves" w:date="2025-05-06T15:45:00Z" w16du:dateUtc="2025-05-06T18:45:00Z"/>
          <w:lang w:val="pt-BR"/>
        </w:rPr>
      </w:pPr>
    </w:p>
    <w:p w14:paraId="6BE1971B" w14:textId="77777777" w:rsidR="00EB54F5" w:rsidRDefault="00EB54F5" w:rsidP="00506804">
      <w:pPr>
        <w:tabs>
          <w:tab w:val="left" w:pos="5745"/>
        </w:tabs>
        <w:rPr>
          <w:ins w:id="632" w:author="Matheus costa alves" w:date="2025-05-06T15:45:00Z" w16du:dateUtc="2025-05-06T18:45:00Z"/>
          <w:lang w:val="pt-BR"/>
        </w:rPr>
      </w:pPr>
    </w:p>
    <w:p w14:paraId="23ED3E6F" w14:textId="77777777" w:rsidR="00EB54F5" w:rsidRPr="003D2E8E" w:rsidRDefault="00EB54F5" w:rsidP="00506804">
      <w:pPr>
        <w:tabs>
          <w:tab w:val="left" w:pos="5745"/>
        </w:tabs>
        <w:rPr>
          <w:ins w:id="633" w:author="Matheus costa alves" w:date="2025-05-04T14:55:00Z" w16du:dateUtc="2025-05-04T17:55:00Z"/>
          <w:lang w:val="pt-BR"/>
          <w:rPrChange w:id="634" w:author="Matheus costa alves" w:date="2025-05-06T08:42:00Z" w16du:dateUtc="2025-05-06T11:42:00Z">
            <w:rPr>
              <w:ins w:id="635" w:author="Matheus costa alves" w:date="2025-05-04T14:55:00Z" w16du:dateUtc="2025-05-04T17:55:00Z"/>
              <w:lang w:val="en-US"/>
            </w:rPr>
          </w:rPrChange>
        </w:rPr>
      </w:pPr>
    </w:p>
    <w:p w14:paraId="4BE7EC0F" w14:textId="71649D02" w:rsidR="00506804" w:rsidRPr="003030BA" w:rsidRDefault="00506804" w:rsidP="00506804">
      <w:pPr>
        <w:tabs>
          <w:tab w:val="left" w:pos="5745"/>
        </w:tabs>
        <w:rPr>
          <w:lang w:val="en-US"/>
        </w:rPr>
      </w:pPr>
      <w:proofErr w:type="spellStart"/>
      <w:r w:rsidRPr="003030BA">
        <w:rPr>
          <w:lang w:val="en-US"/>
        </w:rPr>
        <w:t>Referências</w:t>
      </w:r>
      <w:proofErr w:type="spellEnd"/>
    </w:p>
    <w:p w14:paraId="1B57D91D" w14:textId="77777777" w:rsidR="00506804" w:rsidRPr="003030BA" w:rsidRDefault="00506804" w:rsidP="00506804">
      <w:pPr>
        <w:tabs>
          <w:tab w:val="left" w:pos="5745"/>
        </w:tabs>
        <w:rPr>
          <w:lang w:val="en-US"/>
        </w:rPr>
      </w:pPr>
    </w:p>
    <w:p w14:paraId="1430E2F6" w14:textId="77777777" w:rsidR="00506804" w:rsidRPr="003030BA" w:rsidRDefault="00506804" w:rsidP="00506804">
      <w:pPr>
        <w:tabs>
          <w:tab w:val="left" w:pos="5745"/>
        </w:tabs>
        <w:rPr>
          <w:lang w:val="en-US"/>
        </w:rPr>
      </w:pPr>
      <w:r w:rsidRPr="003030BA">
        <w:rPr>
          <w:lang w:val="en-US"/>
        </w:rPr>
        <w:t xml:space="preserve">JAMES, G.; WITTEN, D.; HASTIE, T.; TIBSHIRANI, R. </w:t>
      </w:r>
      <w:r w:rsidRPr="003030BA">
        <w:rPr>
          <w:b/>
          <w:bCs/>
          <w:lang w:val="en-US"/>
        </w:rPr>
        <w:t>An introduction to statistical learning: with applications in R</w:t>
      </w:r>
      <w:r w:rsidRPr="003030BA">
        <w:rPr>
          <w:lang w:val="en-US"/>
        </w:rPr>
        <w:t>. Nova York: Springer, 2013.</w:t>
      </w:r>
    </w:p>
    <w:p w14:paraId="327FBE66" w14:textId="77777777" w:rsidR="00506804" w:rsidRPr="003030BA" w:rsidRDefault="00506804" w:rsidP="00506804">
      <w:pPr>
        <w:tabs>
          <w:tab w:val="left" w:pos="5745"/>
        </w:tabs>
        <w:rPr>
          <w:lang w:val="en-US"/>
        </w:rPr>
      </w:pPr>
    </w:p>
    <w:p w14:paraId="69B83062" w14:textId="77777777" w:rsidR="00391BF3" w:rsidRDefault="00506804" w:rsidP="00506804">
      <w:pPr>
        <w:tabs>
          <w:tab w:val="left" w:pos="5745"/>
        </w:tabs>
        <w:rPr>
          <w:lang w:val="en-US"/>
        </w:rPr>
      </w:pPr>
      <w:r w:rsidRPr="003030BA">
        <w:rPr>
          <w:lang w:val="en-US"/>
        </w:rPr>
        <w:t xml:space="preserve">WEISBERG, S. </w:t>
      </w:r>
      <w:r w:rsidRPr="003030BA">
        <w:rPr>
          <w:b/>
          <w:bCs/>
          <w:lang w:val="en-US"/>
        </w:rPr>
        <w:t>Applied linear regression</w:t>
      </w:r>
      <w:r w:rsidRPr="003030BA">
        <w:rPr>
          <w:lang w:val="en-US"/>
        </w:rPr>
        <w:t>. 4. ed. Nova York: Wiley, 2014.</w:t>
      </w:r>
    </w:p>
    <w:p w14:paraId="5A251DEE" w14:textId="77777777" w:rsidR="00534C23" w:rsidRDefault="00534C23" w:rsidP="00506804">
      <w:pPr>
        <w:tabs>
          <w:tab w:val="left" w:pos="5745"/>
        </w:tabs>
        <w:rPr>
          <w:lang w:val="en-US"/>
        </w:rPr>
      </w:pPr>
    </w:p>
    <w:p w14:paraId="5CFA16BD" w14:textId="77777777" w:rsidR="00534C23" w:rsidRPr="003030BA" w:rsidRDefault="00534C23" w:rsidP="00506804">
      <w:pPr>
        <w:tabs>
          <w:tab w:val="left" w:pos="5745"/>
        </w:tabs>
        <w:rPr>
          <w:lang w:val="en-US"/>
        </w:rPr>
      </w:pPr>
      <w:r w:rsidRPr="00094CDC">
        <w:rPr>
          <w:lang w:val="en-US"/>
        </w:rPr>
        <w:t xml:space="preserve">GÉRON, Aurélien. </w:t>
      </w:r>
      <w:r w:rsidRPr="003030BA">
        <w:rPr>
          <w:lang w:val="pt-BR"/>
        </w:rPr>
        <w:t xml:space="preserve">Mãos à obra: aprendizado de máquina com </w:t>
      </w:r>
      <w:proofErr w:type="spellStart"/>
      <w:r w:rsidRPr="003030BA">
        <w:rPr>
          <w:lang w:val="pt-BR"/>
        </w:rPr>
        <w:t>Scikit-Learn</w:t>
      </w:r>
      <w:proofErr w:type="spellEnd"/>
      <w:r w:rsidRPr="003030BA">
        <w:rPr>
          <w:lang w:val="pt-BR"/>
        </w:rPr>
        <w:t xml:space="preserve">, </w:t>
      </w:r>
      <w:proofErr w:type="spellStart"/>
      <w:r w:rsidRPr="003030BA">
        <w:rPr>
          <w:lang w:val="pt-BR"/>
        </w:rPr>
        <w:t>Keras</w:t>
      </w:r>
      <w:proofErr w:type="spellEnd"/>
      <w:r w:rsidRPr="003030BA">
        <w:rPr>
          <w:lang w:val="pt-BR"/>
        </w:rPr>
        <w:t xml:space="preserve"> e </w:t>
      </w:r>
      <w:proofErr w:type="spellStart"/>
      <w:r w:rsidRPr="003030BA">
        <w:rPr>
          <w:lang w:val="pt-BR"/>
        </w:rPr>
        <w:t>TensorFlow</w:t>
      </w:r>
      <w:proofErr w:type="spellEnd"/>
      <w:r w:rsidRPr="003030BA">
        <w:rPr>
          <w:lang w:val="pt-BR"/>
        </w:rPr>
        <w:t xml:space="preserve">: conceitos, ferramentas e técnicas para construir sistemas inteligentes. </w:t>
      </w:r>
      <w:r w:rsidRPr="00534C23">
        <w:rPr>
          <w:lang w:val="en-US"/>
        </w:rPr>
        <w:t>2. ed. Rio de Janeiro: Alta Books, 2019.</w:t>
      </w:r>
    </w:p>
    <w:sectPr w:rsidR="00534C23" w:rsidRPr="003030BA" w:rsidSect="009E7AAA">
      <w:footerReference w:type="default" r:id="rId20"/>
      <w:pgSz w:w="11910" w:h="16840"/>
      <w:pgMar w:top="1620" w:right="992" w:bottom="740" w:left="1559" w:header="0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57956" w14:textId="77777777" w:rsidR="00303D15" w:rsidRDefault="00303D15">
      <w:r>
        <w:separator/>
      </w:r>
    </w:p>
  </w:endnote>
  <w:endnote w:type="continuationSeparator" w:id="0">
    <w:p w14:paraId="11519C30" w14:textId="77777777" w:rsidR="00303D15" w:rsidRDefault="0030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3D45D" w14:textId="77777777" w:rsidR="001A408C" w:rsidRDefault="001A408C">
    <w:pPr>
      <w:pStyle w:val="Corpodetexto"/>
      <w:spacing w:line="14" w:lineRule="auto"/>
      <w:rPr>
        <w:sz w:val="20"/>
      </w:rPr>
    </w:pPr>
  </w:p>
  <w:p w14:paraId="3136DF9C" w14:textId="77777777" w:rsidR="001A408C" w:rsidRDefault="001A408C">
    <w:pPr>
      <w:pStyle w:val="Corpodetexto"/>
      <w:spacing w:line="14" w:lineRule="auto"/>
      <w:rPr>
        <w:sz w:val="20"/>
      </w:rPr>
    </w:pPr>
  </w:p>
  <w:p w14:paraId="212D25C3" w14:textId="77777777" w:rsidR="00AF3A03" w:rsidRDefault="001D76B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1B958927" wp14:editId="52BB6566">
              <wp:simplePos x="0" y="0"/>
              <wp:positionH relativeFrom="page">
                <wp:posOffset>3471125</wp:posOffset>
              </wp:positionH>
              <wp:positionV relativeFrom="page">
                <wp:posOffset>9199400</wp:posOffset>
              </wp:positionV>
              <wp:extent cx="978535" cy="49275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8535" cy="4927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58029F" w14:textId="77777777" w:rsidR="00AF3A03" w:rsidRDefault="001D76B6">
                          <w:pPr>
                            <w:pStyle w:val="Corpodetexto"/>
                            <w:spacing w:before="21"/>
                            <w:jc w:val="center"/>
                          </w:pPr>
                          <w:r>
                            <w:t>São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t>Luís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MA</w:t>
                          </w:r>
                        </w:p>
                        <w:p w14:paraId="0769838E" w14:textId="77777777" w:rsidR="00AF3A03" w:rsidRDefault="001D76B6">
                          <w:pPr>
                            <w:pStyle w:val="Corpodetexto"/>
                            <w:spacing w:before="157"/>
                            <w:jc w:val="center"/>
                            <w:rPr>
                              <w:spacing w:val="-4"/>
                            </w:rPr>
                          </w:pPr>
                          <w:r>
                            <w:rPr>
                              <w:spacing w:val="-4"/>
                            </w:rPr>
                            <w:t>202</w:t>
                          </w:r>
                          <w:r w:rsidR="00D17C35">
                            <w:rPr>
                              <w:spacing w:val="-4"/>
                            </w:rPr>
                            <w:t>5</w:t>
                          </w:r>
                        </w:p>
                        <w:p w14:paraId="75E88060" w14:textId="77777777" w:rsidR="006C65A2" w:rsidRDefault="006C65A2">
                          <w:pPr>
                            <w:pStyle w:val="Corpodetexto"/>
                            <w:spacing w:before="157"/>
                            <w:jc w:val="cente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5892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73.3pt;margin-top:724.35pt;width:77.05pt;height:38.8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" filled="f" stroked="f">
              <v:textbox inset="0,0,0,0">
                <w:txbxContent>
                  <w:p w14:paraId="6C58029F" w14:textId="77777777" w:rsidR="00AF3A03" w:rsidRDefault="001D76B6">
                    <w:pPr>
                      <w:pStyle w:val="Corpodetexto"/>
                      <w:spacing w:before="21"/>
                      <w:jc w:val="center"/>
                    </w:pPr>
                    <w:r>
                      <w:t>São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t>Luís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MA</w:t>
                    </w:r>
                  </w:p>
                  <w:p w14:paraId="0769838E" w14:textId="77777777" w:rsidR="00AF3A03" w:rsidRDefault="001D76B6">
                    <w:pPr>
                      <w:pStyle w:val="Corpodetexto"/>
                      <w:spacing w:before="157"/>
                      <w:jc w:val="center"/>
                      <w:rPr>
                        <w:spacing w:val="-4"/>
                      </w:rPr>
                    </w:pPr>
                    <w:r>
                      <w:rPr>
                        <w:spacing w:val="-4"/>
                      </w:rPr>
                      <w:t>202</w:t>
                    </w:r>
                    <w:r w:rsidR="00D17C35">
                      <w:rPr>
                        <w:spacing w:val="-4"/>
                      </w:rPr>
                      <w:t>5</w:t>
                    </w:r>
                  </w:p>
                  <w:p w14:paraId="75E88060" w14:textId="77777777" w:rsidR="006C65A2" w:rsidRDefault="006C65A2">
                    <w:pPr>
                      <w:pStyle w:val="Corpodetexto"/>
                      <w:spacing w:before="157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F7064" w14:textId="77777777" w:rsidR="00391BF3" w:rsidRDefault="00391BF3">
    <w:pPr>
      <w:pStyle w:val="Corpodetexto"/>
      <w:spacing w:line="14" w:lineRule="auto"/>
      <w:rPr>
        <w:sz w:val="20"/>
      </w:rPr>
    </w:pPr>
  </w:p>
  <w:p w14:paraId="159776E2" w14:textId="77777777" w:rsidR="00AF3A03" w:rsidRDefault="001D76B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A2DD7C9" wp14:editId="4BBC4323">
              <wp:simplePos x="0" y="0"/>
              <wp:positionH relativeFrom="page">
                <wp:posOffset>1079995</wp:posOffset>
              </wp:positionH>
              <wp:positionV relativeFrom="page">
                <wp:posOffset>10165588</wp:posOffset>
              </wp:positionV>
              <wp:extent cx="5760085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02D155" id="Graphic 5" o:spid="_x0000_s1026" style="position:absolute;margin-left:85.05pt;margin-top:800.45pt;width:453.5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687F24" wp14:editId="13E2515C">
              <wp:simplePos x="0" y="0"/>
              <wp:positionH relativeFrom="page">
                <wp:posOffset>3872979</wp:posOffset>
              </wp:positionH>
              <wp:positionV relativeFrom="page">
                <wp:posOffset>10195855</wp:posOffset>
              </wp:positionV>
              <wp:extent cx="174625" cy="2171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4B6D64" w14:textId="77777777" w:rsidR="00AF3A03" w:rsidRDefault="001D76B6">
                          <w:pPr>
                            <w:pStyle w:val="Corpodetexto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87F2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4.95pt;margin-top:802.8pt;width:13.75pt;height:17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" filled="f" stroked="f">
              <v:textbox inset="0,0,0,0">
                <w:txbxContent>
                  <w:p w14:paraId="3E4B6D64" w14:textId="77777777" w:rsidR="00AF3A03" w:rsidRDefault="001D76B6">
                    <w:pPr>
                      <w:pStyle w:val="Corpodetexto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CCCD4" w14:textId="77777777" w:rsidR="00303D15" w:rsidRDefault="00303D15">
      <w:r>
        <w:separator/>
      </w:r>
    </w:p>
  </w:footnote>
  <w:footnote w:type="continuationSeparator" w:id="0">
    <w:p w14:paraId="04E8557A" w14:textId="77777777" w:rsidR="00303D15" w:rsidRDefault="0030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7D2"/>
    <w:multiLevelType w:val="multilevel"/>
    <w:tmpl w:val="5286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BF1"/>
    <w:multiLevelType w:val="hybridMultilevel"/>
    <w:tmpl w:val="4F8071D2"/>
    <w:lvl w:ilvl="0" w:tplc="0B10B022">
      <w:start w:val="1"/>
      <w:numFmt w:val="decimal"/>
      <w:lvlText w:val="%1"/>
      <w:lvlJc w:val="left"/>
      <w:pPr>
        <w:ind w:left="1031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pt-PT" w:eastAsia="en-US" w:bidi="ar-SA"/>
      </w:rPr>
    </w:lvl>
    <w:lvl w:ilvl="1" w:tplc="A2F66444">
      <w:start w:val="1"/>
      <w:numFmt w:val="lowerLetter"/>
      <w:lvlText w:val="%2)"/>
      <w:lvlJc w:val="left"/>
      <w:pPr>
        <w:ind w:left="1317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24"/>
        <w:szCs w:val="24"/>
        <w:lang w:val="pt-PT" w:eastAsia="en-US" w:bidi="ar-SA"/>
      </w:rPr>
    </w:lvl>
    <w:lvl w:ilvl="2" w:tplc="EB90B20E">
      <w:numFmt w:val="bullet"/>
      <w:lvlText w:val="•"/>
      <w:lvlJc w:val="left"/>
      <w:pPr>
        <w:ind w:left="2212" w:hanging="287"/>
      </w:pPr>
      <w:rPr>
        <w:rFonts w:hint="default"/>
        <w:lang w:val="pt-PT" w:eastAsia="en-US" w:bidi="ar-SA"/>
      </w:rPr>
    </w:lvl>
    <w:lvl w:ilvl="3" w:tplc="44282398">
      <w:numFmt w:val="bullet"/>
      <w:lvlText w:val="•"/>
      <w:lvlJc w:val="left"/>
      <w:pPr>
        <w:ind w:left="3105" w:hanging="287"/>
      </w:pPr>
      <w:rPr>
        <w:rFonts w:hint="default"/>
        <w:lang w:val="pt-PT" w:eastAsia="en-US" w:bidi="ar-SA"/>
      </w:rPr>
    </w:lvl>
    <w:lvl w:ilvl="4" w:tplc="E5101DD2">
      <w:numFmt w:val="bullet"/>
      <w:lvlText w:val="•"/>
      <w:lvlJc w:val="left"/>
      <w:pPr>
        <w:ind w:left="3998" w:hanging="287"/>
      </w:pPr>
      <w:rPr>
        <w:rFonts w:hint="default"/>
        <w:lang w:val="pt-PT" w:eastAsia="en-US" w:bidi="ar-SA"/>
      </w:rPr>
    </w:lvl>
    <w:lvl w:ilvl="5" w:tplc="888E1F92">
      <w:numFmt w:val="bullet"/>
      <w:lvlText w:val="•"/>
      <w:lvlJc w:val="left"/>
      <w:pPr>
        <w:ind w:left="4890" w:hanging="287"/>
      </w:pPr>
      <w:rPr>
        <w:rFonts w:hint="default"/>
        <w:lang w:val="pt-PT" w:eastAsia="en-US" w:bidi="ar-SA"/>
      </w:rPr>
    </w:lvl>
    <w:lvl w:ilvl="6" w:tplc="7C4E4484">
      <w:numFmt w:val="bullet"/>
      <w:lvlText w:val="•"/>
      <w:lvlJc w:val="left"/>
      <w:pPr>
        <w:ind w:left="5783" w:hanging="287"/>
      </w:pPr>
      <w:rPr>
        <w:rFonts w:hint="default"/>
        <w:lang w:val="pt-PT" w:eastAsia="en-US" w:bidi="ar-SA"/>
      </w:rPr>
    </w:lvl>
    <w:lvl w:ilvl="7" w:tplc="11184BD6">
      <w:numFmt w:val="bullet"/>
      <w:lvlText w:val="•"/>
      <w:lvlJc w:val="left"/>
      <w:pPr>
        <w:ind w:left="6676" w:hanging="287"/>
      </w:pPr>
      <w:rPr>
        <w:rFonts w:hint="default"/>
        <w:lang w:val="pt-PT" w:eastAsia="en-US" w:bidi="ar-SA"/>
      </w:rPr>
    </w:lvl>
    <w:lvl w:ilvl="8" w:tplc="D9AC5658">
      <w:numFmt w:val="bullet"/>
      <w:lvlText w:val="•"/>
      <w:lvlJc w:val="left"/>
      <w:pPr>
        <w:ind w:left="7569" w:hanging="287"/>
      </w:pPr>
      <w:rPr>
        <w:rFonts w:hint="default"/>
        <w:lang w:val="pt-PT" w:eastAsia="en-US" w:bidi="ar-SA"/>
      </w:rPr>
    </w:lvl>
  </w:abstractNum>
  <w:abstractNum w:abstractNumId="2" w15:restartNumberingAfterBreak="0">
    <w:nsid w:val="09FA6524"/>
    <w:multiLevelType w:val="multilevel"/>
    <w:tmpl w:val="D7BC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6D7C"/>
    <w:multiLevelType w:val="hybridMultilevel"/>
    <w:tmpl w:val="E6DE728A"/>
    <w:lvl w:ilvl="0" w:tplc="9C96B4A8">
      <w:numFmt w:val="bullet"/>
      <w:lvlText w:val="•"/>
      <w:lvlJc w:val="left"/>
      <w:pPr>
        <w:ind w:left="727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pt-PT" w:eastAsia="en-US" w:bidi="ar-SA"/>
      </w:rPr>
    </w:lvl>
    <w:lvl w:ilvl="1" w:tplc="1D6C0B4C">
      <w:numFmt w:val="bullet"/>
      <w:lvlText w:val="•"/>
      <w:lvlJc w:val="left"/>
      <w:pPr>
        <w:ind w:left="1583" w:hanging="235"/>
      </w:pPr>
      <w:rPr>
        <w:rFonts w:hint="default"/>
        <w:lang w:val="pt-PT" w:eastAsia="en-US" w:bidi="ar-SA"/>
      </w:rPr>
    </w:lvl>
    <w:lvl w:ilvl="2" w:tplc="C6344B08">
      <w:numFmt w:val="bullet"/>
      <w:lvlText w:val="•"/>
      <w:lvlJc w:val="left"/>
      <w:pPr>
        <w:ind w:left="2446" w:hanging="235"/>
      </w:pPr>
      <w:rPr>
        <w:rFonts w:hint="default"/>
        <w:lang w:val="pt-PT" w:eastAsia="en-US" w:bidi="ar-SA"/>
      </w:rPr>
    </w:lvl>
    <w:lvl w:ilvl="3" w:tplc="FA368E04">
      <w:numFmt w:val="bullet"/>
      <w:lvlText w:val="•"/>
      <w:lvlJc w:val="left"/>
      <w:pPr>
        <w:ind w:left="3310" w:hanging="235"/>
      </w:pPr>
      <w:rPr>
        <w:rFonts w:hint="default"/>
        <w:lang w:val="pt-PT" w:eastAsia="en-US" w:bidi="ar-SA"/>
      </w:rPr>
    </w:lvl>
    <w:lvl w:ilvl="4" w:tplc="AF1E8016">
      <w:numFmt w:val="bullet"/>
      <w:lvlText w:val="•"/>
      <w:lvlJc w:val="left"/>
      <w:pPr>
        <w:ind w:left="4173" w:hanging="235"/>
      </w:pPr>
      <w:rPr>
        <w:rFonts w:hint="default"/>
        <w:lang w:val="pt-PT" w:eastAsia="en-US" w:bidi="ar-SA"/>
      </w:rPr>
    </w:lvl>
    <w:lvl w:ilvl="5" w:tplc="458C58FA">
      <w:numFmt w:val="bullet"/>
      <w:lvlText w:val="•"/>
      <w:lvlJc w:val="left"/>
      <w:pPr>
        <w:ind w:left="5037" w:hanging="235"/>
      </w:pPr>
      <w:rPr>
        <w:rFonts w:hint="default"/>
        <w:lang w:val="pt-PT" w:eastAsia="en-US" w:bidi="ar-SA"/>
      </w:rPr>
    </w:lvl>
    <w:lvl w:ilvl="6" w:tplc="F96A1812">
      <w:numFmt w:val="bullet"/>
      <w:lvlText w:val="•"/>
      <w:lvlJc w:val="left"/>
      <w:pPr>
        <w:ind w:left="5900" w:hanging="235"/>
      </w:pPr>
      <w:rPr>
        <w:rFonts w:hint="default"/>
        <w:lang w:val="pt-PT" w:eastAsia="en-US" w:bidi="ar-SA"/>
      </w:rPr>
    </w:lvl>
    <w:lvl w:ilvl="7" w:tplc="E2846048">
      <w:numFmt w:val="bullet"/>
      <w:lvlText w:val="•"/>
      <w:lvlJc w:val="left"/>
      <w:pPr>
        <w:ind w:left="6764" w:hanging="235"/>
      </w:pPr>
      <w:rPr>
        <w:rFonts w:hint="default"/>
        <w:lang w:val="pt-PT" w:eastAsia="en-US" w:bidi="ar-SA"/>
      </w:rPr>
    </w:lvl>
    <w:lvl w:ilvl="8" w:tplc="24F64390">
      <w:numFmt w:val="bullet"/>
      <w:lvlText w:val="•"/>
      <w:lvlJc w:val="left"/>
      <w:pPr>
        <w:ind w:left="7627" w:hanging="235"/>
      </w:pPr>
      <w:rPr>
        <w:rFonts w:hint="default"/>
        <w:lang w:val="pt-PT" w:eastAsia="en-US" w:bidi="ar-SA"/>
      </w:rPr>
    </w:lvl>
  </w:abstractNum>
  <w:abstractNum w:abstractNumId="4" w15:restartNumberingAfterBreak="0">
    <w:nsid w:val="1BFE1BDF"/>
    <w:multiLevelType w:val="multilevel"/>
    <w:tmpl w:val="FC26CDA6"/>
    <w:lvl w:ilvl="0">
      <w:start w:val="1"/>
      <w:numFmt w:val="decimal"/>
      <w:lvlText w:val="%1"/>
      <w:lvlJc w:val="left"/>
      <w:pPr>
        <w:ind w:left="699" w:hanging="558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9"/>
        <w:sz w:val="34"/>
        <w:szCs w:val="3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9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63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009" w:hanging="82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58" w:hanging="82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7" w:hanging="82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57" w:hanging="82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06" w:hanging="82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55" w:hanging="822"/>
      </w:pPr>
      <w:rPr>
        <w:rFonts w:hint="default"/>
        <w:lang w:val="pt-PT" w:eastAsia="en-US" w:bidi="ar-SA"/>
      </w:rPr>
    </w:lvl>
  </w:abstractNum>
  <w:abstractNum w:abstractNumId="5" w15:restartNumberingAfterBreak="0">
    <w:nsid w:val="1FC56DF9"/>
    <w:multiLevelType w:val="hybridMultilevel"/>
    <w:tmpl w:val="932A4984"/>
    <w:lvl w:ilvl="0" w:tplc="DB747F32">
      <w:start w:val="1"/>
      <w:numFmt w:val="lowerLetter"/>
      <w:lvlText w:val="%1)"/>
      <w:lvlJc w:val="left"/>
      <w:pPr>
        <w:ind w:left="1653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11"/>
        <w:sz w:val="24"/>
        <w:szCs w:val="24"/>
        <w:lang w:val="pt-PT" w:eastAsia="en-US" w:bidi="ar-SA"/>
      </w:rPr>
    </w:lvl>
    <w:lvl w:ilvl="1" w:tplc="0702106E">
      <w:start w:val="1"/>
      <w:numFmt w:val="lowerLetter"/>
      <w:lvlText w:val="(%2)"/>
      <w:lvlJc w:val="left"/>
      <w:pPr>
        <w:ind w:left="4040" w:hanging="212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9500BB3C">
      <w:numFmt w:val="bullet"/>
      <w:lvlText w:val="•"/>
      <w:lvlJc w:val="left"/>
      <w:pPr>
        <w:ind w:left="4630" w:hanging="2121"/>
      </w:pPr>
      <w:rPr>
        <w:rFonts w:hint="default"/>
        <w:lang w:val="pt-PT" w:eastAsia="en-US" w:bidi="ar-SA"/>
      </w:rPr>
    </w:lvl>
    <w:lvl w:ilvl="3" w:tplc="999EEA6E">
      <w:numFmt w:val="bullet"/>
      <w:lvlText w:val="•"/>
      <w:lvlJc w:val="left"/>
      <w:pPr>
        <w:ind w:left="5221" w:hanging="2121"/>
      </w:pPr>
      <w:rPr>
        <w:rFonts w:hint="default"/>
        <w:lang w:val="pt-PT" w:eastAsia="en-US" w:bidi="ar-SA"/>
      </w:rPr>
    </w:lvl>
    <w:lvl w:ilvl="4" w:tplc="2CE4AFC8">
      <w:numFmt w:val="bullet"/>
      <w:lvlText w:val="•"/>
      <w:lvlJc w:val="left"/>
      <w:pPr>
        <w:ind w:left="5811" w:hanging="2121"/>
      </w:pPr>
      <w:rPr>
        <w:rFonts w:hint="default"/>
        <w:lang w:val="pt-PT" w:eastAsia="en-US" w:bidi="ar-SA"/>
      </w:rPr>
    </w:lvl>
    <w:lvl w:ilvl="5" w:tplc="0EEA9290">
      <w:numFmt w:val="bullet"/>
      <w:lvlText w:val="•"/>
      <w:lvlJc w:val="left"/>
      <w:pPr>
        <w:ind w:left="6402" w:hanging="2121"/>
      </w:pPr>
      <w:rPr>
        <w:rFonts w:hint="default"/>
        <w:lang w:val="pt-PT" w:eastAsia="en-US" w:bidi="ar-SA"/>
      </w:rPr>
    </w:lvl>
    <w:lvl w:ilvl="6" w:tplc="293C27D8">
      <w:numFmt w:val="bullet"/>
      <w:lvlText w:val="•"/>
      <w:lvlJc w:val="left"/>
      <w:pPr>
        <w:ind w:left="6992" w:hanging="2121"/>
      </w:pPr>
      <w:rPr>
        <w:rFonts w:hint="default"/>
        <w:lang w:val="pt-PT" w:eastAsia="en-US" w:bidi="ar-SA"/>
      </w:rPr>
    </w:lvl>
    <w:lvl w:ilvl="7" w:tplc="E77E6D2E">
      <w:numFmt w:val="bullet"/>
      <w:lvlText w:val="•"/>
      <w:lvlJc w:val="left"/>
      <w:pPr>
        <w:ind w:left="7583" w:hanging="2121"/>
      </w:pPr>
      <w:rPr>
        <w:rFonts w:hint="default"/>
        <w:lang w:val="pt-PT" w:eastAsia="en-US" w:bidi="ar-SA"/>
      </w:rPr>
    </w:lvl>
    <w:lvl w:ilvl="8" w:tplc="DAF6AE1E">
      <w:numFmt w:val="bullet"/>
      <w:lvlText w:val="•"/>
      <w:lvlJc w:val="left"/>
      <w:pPr>
        <w:ind w:left="8173" w:hanging="2121"/>
      </w:pPr>
      <w:rPr>
        <w:rFonts w:hint="default"/>
        <w:lang w:val="pt-PT" w:eastAsia="en-US" w:bidi="ar-SA"/>
      </w:rPr>
    </w:lvl>
  </w:abstractNum>
  <w:abstractNum w:abstractNumId="6" w15:restartNumberingAfterBreak="0">
    <w:nsid w:val="273314D1"/>
    <w:multiLevelType w:val="hybridMultilevel"/>
    <w:tmpl w:val="A9E442E4"/>
    <w:lvl w:ilvl="0" w:tplc="0FACB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B2254"/>
    <w:multiLevelType w:val="multilevel"/>
    <w:tmpl w:val="3BF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F2AEF"/>
    <w:multiLevelType w:val="multilevel"/>
    <w:tmpl w:val="BF42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B6612"/>
    <w:multiLevelType w:val="multilevel"/>
    <w:tmpl w:val="0FD2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C00A9"/>
    <w:multiLevelType w:val="multilevel"/>
    <w:tmpl w:val="10B6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67685"/>
    <w:multiLevelType w:val="multilevel"/>
    <w:tmpl w:val="162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C1698"/>
    <w:multiLevelType w:val="hybridMultilevel"/>
    <w:tmpl w:val="EC505196"/>
    <w:lvl w:ilvl="0" w:tplc="4F3AE968">
      <w:numFmt w:val="bullet"/>
      <w:lvlText w:val="•"/>
      <w:lvlJc w:val="left"/>
      <w:pPr>
        <w:ind w:left="727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pt-PT" w:eastAsia="en-US" w:bidi="ar-SA"/>
      </w:rPr>
    </w:lvl>
    <w:lvl w:ilvl="1" w:tplc="C3E6C402">
      <w:numFmt w:val="bullet"/>
      <w:lvlText w:val="•"/>
      <w:lvlJc w:val="left"/>
      <w:pPr>
        <w:ind w:left="1583" w:hanging="235"/>
      </w:pPr>
      <w:rPr>
        <w:rFonts w:hint="default"/>
        <w:lang w:val="pt-PT" w:eastAsia="en-US" w:bidi="ar-SA"/>
      </w:rPr>
    </w:lvl>
    <w:lvl w:ilvl="2" w:tplc="0472E776">
      <w:numFmt w:val="bullet"/>
      <w:lvlText w:val="•"/>
      <w:lvlJc w:val="left"/>
      <w:pPr>
        <w:ind w:left="2446" w:hanging="235"/>
      </w:pPr>
      <w:rPr>
        <w:rFonts w:hint="default"/>
        <w:lang w:val="pt-PT" w:eastAsia="en-US" w:bidi="ar-SA"/>
      </w:rPr>
    </w:lvl>
    <w:lvl w:ilvl="3" w:tplc="35AC7BCA">
      <w:numFmt w:val="bullet"/>
      <w:lvlText w:val="•"/>
      <w:lvlJc w:val="left"/>
      <w:pPr>
        <w:ind w:left="3310" w:hanging="235"/>
      </w:pPr>
      <w:rPr>
        <w:rFonts w:hint="default"/>
        <w:lang w:val="pt-PT" w:eastAsia="en-US" w:bidi="ar-SA"/>
      </w:rPr>
    </w:lvl>
    <w:lvl w:ilvl="4" w:tplc="978A34FA">
      <w:numFmt w:val="bullet"/>
      <w:lvlText w:val="•"/>
      <w:lvlJc w:val="left"/>
      <w:pPr>
        <w:ind w:left="4173" w:hanging="235"/>
      </w:pPr>
      <w:rPr>
        <w:rFonts w:hint="default"/>
        <w:lang w:val="pt-PT" w:eastAsia="en-US" w:bidi="ar-SA"/>
      </w:rPr>
    </w:lvl>
    <w:lvl w:ilvl="5" w:tplc="EAB6FA4E">
      <w:numFmt w:val="bullet"/>
      <w:lvlText w:val="•"/>
      <w:lvlJc w:val="left"/>
      <w:pPr>
        <w:ind w:left="5037" w:hanging="235"/>
      </w:pPr>
      <w:rPr>
        <w:rFonts w:hint="default"/>
        <w:lang w:val="pt-PT" w:eastAsia="en-US" w:bidi="ar-SA"/>
      </w:rPr>
    </w:lvl>
    <w:lvl w:ilvl="6" w:tplc="0B763198">
      <w:numFmt w:val="bullet"/>
      <w:lvlText w:val="•"/>
      <w:lvlJc w:val="left"/>
      <w:pPr>
        <w:ind w:left="5900" w:hanging="235"/>
      </w:pPr>
      <w:rPr>
        <w:rFonts w:hint="default"/>
        <w:lang w:val="pt-PT" w:eastAsia="en-US" w:bidi="ar-SA"/>
      </w:rPr>
    </w:lvl>
    <w:lvl w:ilvl="7" w:tplc="EDF6A508">
      <w:numFmt w:val="bullet"/>
      <w:lvlText w:val="•"/>
      <w:lvlJc w:val="left"/>
      <w:pPr>
        <w:ind w:left="6764" w:hanging="235"/>
      </w:pPr>
      <w:rPr>
        <w:rFonts w:hint="default"/>
        <w:lang w:val="pt-PT" w:eastAsia="en-US" w:bidi="ar-SA"/>
      </w:rPr>
    </w:lvl>
    <w:lvl w:ilvl="8" w:tplc="963CE77C">
      <w:numFmt w:val="bullet"/>
      <w:lvlText w:val="•"/>
      <w:lvlJc w:val="left"/>
      <w:pPr>
        <w:ind w:left="7627" w:hanging="235"/>
      </w:pPr>
      <w:rPr>
        <w:rFonts w:hint="default"/>
        <w:lang w:val="pt-PT" w:eastAsia="en-US" w:bidi="ar-SA"/>
      </w:rPr>
    </w:lvl>
  </w:abstractNum>
  <w:abstractNum w:abstractNumId="13" w15:restartNumberingAfterBreak="0">
    <w:nsid w:val="405D7A5F"/>
    <w:multiLevelType w:val="multilevel"/>
    <w:tmpl w:val="9E2C66E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72" w:hanging="2520"/>
      </w:pPr>
      <w:rPr>
        <w:rFonts w:hint="default"/>
      </w:rPr>
    </w:lvl>
  </w:abstractNum>
  <w:abstractNum w:abstractNumId="14" w15:restartNumberingAfterBreak="0">
    <w:nsid w:val="49F469E9"/>
    <w:multiLevelType w:val="multilevel"/>
    <w:tmpl w:val="B77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27F00"/>
    <w:multiLevelType w:val="multilevel"/>
    <w:tmpl w:val="0BE0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02519"/>
    <w:multiLevelType w:val="hybridMultilevel"/>
    <w:tmpl w:val="F6A6EDE4"/>
    <w:lvl w:ilvl="0" w:tplc="EEF85312">
      <w:start w:val="1"/>
      <w:numFmt w:val="decimal"/>
      <w:lvlText w:val="%1."/>
      <w:lvlJc w:val="left"/>
      <w:pPr>
        <w:ind w:left="72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pt-PT" w:eastAsia="en-US" w:bidi="ar-SA"/>
      </w:rPr>
    </w:lvl>
    <w:lvl w:ilvl="1" w:tplc="42E6D996">
      <w:numFmt w:val="bullet"/>
      <w:lvlText w:val="•"/>
      <w:lvlJc w:val="left"/>
      <w:pPr>
        <w:ind w:left="1583" w:hanging="300"/>
      </w:pPr>
      <w:rPr>
        <w:rFonts w:hint="default"/>
        <w:lang w:val="pt-PT" w:eastAsia="en-US" w:bidi="ar-SA"/>
      </w:rPr>
    </w:lvl>
    <w:lvl w:ilvl="2" w:tplc="E44835D0">
      <w:numFmt w:val="bullet"/>
      <w:lvlText w:val="•"/>
      <w:lvlJc w:val="left"/>
      <w:pPr>
        <w:ind w:left="2446" w:hanging="300"/>
      </w:pPr>
      <w:rPr>
        <w:rFonts w:hint="default"/>
        <w:lang w:val="pt-PT" w:eastAsia="en-US" w:bidi="ar-SA"/>
      </w:rPr>
    </w:lvl>
    <w:lvl w:ilvl="3" w:tplc="F774C2A4">
      <w:numFmt w:val="bullet"/>
      <w:lvlText w:val="•"/>
      <w:lvlJc w:val="left"/>
      <w:pPr>
        <w:ind w:left="3310" w:hanging="300"/>
      </w:pPr>
      <w:rPr>
        <w:rFonts w:hint="default"/>
        <w:lang w:val="pt-PT" w:eastAsia="en-US" w:bidi="ar-SA"/>
      </w:rPr>
    </w:lvl>
    <w:lvl w:ilvl="4" w:tplc="C0B2FF74">
      <w:numFmt w:val="bullet"/>
      <w:lvlText w:val="•"/>
      <w:lvlJc w:val="left"/>
      <w:pPr>
        <w:ind w:left="4173" w:hanging="300"/>
      </w:pPr>
      <w:rPr>
        <w:rFonts w:hint="default"/>
        <w:lang w:val="pt-PT" w:eastAsia="en-US" w:bidi="ar-SA"/>
      </w:rPr>
    </w:lvl>
    <w:lvl w:ilvl="5" w:tplc="B9DE30B2">
      <w:numFmt w:val="bullet"/>
      <w:lvlText w:val="•"/>
      <w:lvlJc w:val="left"/>
      <w:pPr>
        <w:ind w:left="5037" w:hanging="300"/>
      </w:pPr>
      <w:rPr>
        <w:rFonts w:hint="default"/>
        <w:lang w:val="pt-PT" w:eastAsia="en-US" w:bidi="ar-SA"/>
      </w:rPr>
    </w:lvl>
    <w:lvl w:ilvl="6" w:tplc="A1CEE11C">
      <w:numFmt w:val="bullet"/>
      <w:lvlText w:val="•"/>
      <w:lvlJc w:val="left"/>
      <w:pPr>
        <w:ind w:left="5900" w:hanging="300"/>
      </w:pPr>
      <w:rPr>
        <w:rFonts w:hint="default"/>
        <w:lang w:val="pt-PT" w:eastAsia="en-US" w:bidi="ar-SA"/>
      </w:rPr>
    </w:lvl>
    <w:lvl w:ilvl="7" w:tplc="89F0213A">
      <w:numFmt w:val="bullet"/>
      <w:lvlText w:val="•"/>
      <w:lvlJc w:val="left"/>
      <w:pPr>
        <w:ind w:left="6764" w:hanging="300"/>
      </w:pPr>
      <w:rPr>
        <w:rFonts w:hint="default"/>
        <w:lang w:val="pt-PT" w:eastAsia="en-US" w:bidi="ar-SA"/>
      </w:rPr>
    </w:lvl>
    <w:lvl w:ilvl="8" w:tplc="F60834CC">
      <w:numFmt w:val="bullet"/>
      <w:lvlText w:val="•"/>
      <w:lvlJc w:val="left"/>
      <w:pPr>
        <w:ind w:left="7627" w:hanging="300"/>
      </w:pPr>
      <w:rPr>
        <w:rFonts w:hint="default"/>
        <w:lang w:val="pt-PT" w:eastAsia="en-US" w:bidi="ar-SA"/>
      </w:rPr>
    </w:lvl>
  </w:abstractNum>
  <w:abstractNum w:abstractNumId="17" w15:restartNumberingAfterBreak="0">
    <w:nsid w:val="4EDB5B2C"/>
    <w:multiLevelType w:val="hybridMultilevel"/>
    <w:tmpl w:val="FB3CAF80"/>
    <w:lvl w:ilvl="0" w:tplc="6D3609DC">
      <w:numFmt w:val="bullet"/>
      <w:lvlText w:val="•"/>
      <w:lvlJc w:val="left"/>
      <w:pPr>
        <w:ind w:left="727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pt-PT" w:eastAsia="en-US" w:bidi="ar-SA"/>
      </w:rPr>
    </w:lvl>
    <w:lvl w:ilvl="1" w:tplc="A7DC4DCE">
      <w:numFmt w:val="bullet"/>
      <w:lvlText w:val="•"/>
      <w:lvlJc w:val="left"/>
      <w:pPr>
        <w:ind w:left="1583" w:hanging="235"/>
      </w:pPr>
      <w:rPr>
        <w:rFonts w:hint="default"/>
        <w:lang w:val="pt-PT" w:eastAsia="en-US" w:bidi="ar-SA"/>
      </w:rPr>
    </w:lvl>
    <w:lvl w:ilvl="2" w:tplc="4D922D2C">
      <w:numFmt w:val="bullet"/>
      <w:lvlText w:val="•"/>
      <w:lvlJc w:val="left"/>
      <w:pPr>
        <w:ind w:left="2446" w:hanging="235"/>
      </w:pPr>
      <w:rPr>
        <w:rFonts w:hint="default"/>
        <w:lang w:val="pt-PT" w:eastAsia="en-US" w:bidi="ar-SA"/>
      </w:rPr>
    </w:lvl>
    <w:lvl w:ilvl="3" w:tplc="38929904">
      <w:numFmt w:val="bullet"/>
      <w:lvlText w:val="•"/>
      <w:lvlJc w:val="left"/>
      <w:pPr>
        <w:ind w:left="3310" w:hanging="235"/>
      </w:pPr>
      <w:rPr>
        <w:rFonts w:hint="default"/>
        <w:lang w:val="pt-PT" w:eastAsia="en-US" w:bidi="ar-SA"/>
      </w:rPr>
    </w:lvl>
    <w:lvl w:ilvl="4" w:tplc="BC42C098">
      <w:numFmt w:val="bullet"/>
      <w:lvlText w:val="•"/>
      <w:lvlJc w:val="left"/>
      <w:pPr>
        <w:ind w:left="4173" w:hanging="235"/>
      </w:pPr>
      <w:rPr>
        <w:rFonts w:hint="default"/>
        <w:lang w:val="pt-PT" w:eastAsia="en-US" w:bidi="ar-SA"/>
      </w:rPr>
    </w:lvl>
    <w:lvl w:ilvl="5" w:tplc="34786FE4">
      <w:numFmt w:val="bullet"/>
      <w:lvlText w:val="•"/>
      <w:lvlJc w:val="left"/>
      <w:pPr>
        <w:ind w:left="5037" w:hanging="235"/>
      </w:pPr>
      <w:rPr>
        <w:rFonts w:hint="default"/>
        <w:lang w:val="pt-PT" w:eastAsia="en-US" w:bidi="ar-SA"/>
      </w:rPr>
    </w:lvl>
    <w:lvl w:ilvl="6" w:tplc="0E66AEFC">
      <w:numFmt w:val="bullet"/>
      <w:lvlText w:val="•"/>
      <w:lvlJc w:val="left"/>
      <w:pPr>
        <w:ind w:left="5900" w:hanging="235"/>
      </w:pPr>
      <w:rPr>
        <w:rFonts w:hint="default"/>
        <w:lang w:val="pt-PT" w:eastAsia="en-US" w:bidi="ar-SA"/>
      </w:rPr>
    </w:lvl>
    <w:lvl w:ilvl="7" w:tplc="A32E9E66">
      <w:numFmt w:val="bullet"/>
      <w:lvlText w:val="•"/>
      <w:lvlJc w:val="left"/>
      <w:pPr>
        <w:ind w:left="6764" w:hanging="235"/>
      </w:pPr>
      <w:rPr>
        <w:rFonts w:hint="default"/>
        <w:lang w:val="pt-PT" w:eastAsia="en-US" w:bidi="ar-SA"/>
      </w:rPr>
    </w:lvl>
    <w:lvl w:ilvl="8" w:tplc="3B2C6CB4">
      <w:numFmt w:val="bullet"/>
      <w:lvlText w:val="•"/>
      <w:lvlJc w:val="left"/>
      <w:pPr>
        <w:ind w:left="7627" w:hanging="235"/>
      </w:pPr>
      <w:rPr>
        <w:rFonts w:hint="default"/>
        <w:lang w:val="pt-PT" w:eastAsia="en-US" w:bidi="ar-SA"/>
      </w:rPr>
    </w:lvl>
  </w:abstractNum>
  <w:abstractNum w:abstractNumId="18" w15:restartNumberingAfterBreak="0">
    <w:nsid w:val="54673638"/>
    <w:multiLevelType w:val="multilevel"/>
    <w:tmpl w:val="8246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F5ECB"/>
    <w:multiLevelType w:val="multilevel"/>
    <w:tmpl w:val="DA2AFE5E"/>
    <w:lvl w:ilvl="0">
      <w:start w:val="1"/>
      <w:numFmt w:val="decimal"/>
      <w:lvlText w:val="%1"/>
      <w:lvlJc w:val="left"/>
      <w:pPr>
        <w:ind w:left="492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31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80" w:hanging="7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26" w:hanging="75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73" w:hanging="75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20" w:hanging="75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67" w:hanging="75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4" w:hanging="75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60" w:hanging="750"/>
      </w:pPr>
      <w:rPr>
        <w:rFonts w:hint="default"/>
        <w:lang w:val="pt-PT" w:eastAsia="en-US" w:bidi="ar-SA"/>
      </w:rPr>
    </w:lvl>
  </w:abstractNum>
  <w:abstractNum w:abstractNumId="20" w15:restartNumberingAfterBreak="0">
    <w:nsid w:val="5D000FB7"/>
    <w:multiLevelType w:val="multilevel"/>
    <w:tmpl w:val="2A3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E3276"/>
    <w:multiLevelType w:val="hybridMultilevel"/>
    <w:tmpl w:val="2848BC10"/>
    <w:lvl w:ilvl="0" w:tplc="61AA2A28">
      <w:start w:val="1"/>
      <w:numFmt w:val="decimal"/>
      <w:lvlText w:val="%1"/>
      <w:lvlJc w:val="left"/>
      <w:pPr>
        <w:ind w:left="141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1"/>
        <w:sz w:val="24"/>
        <w:szCs w:val="24"/>
        <w:lang w:val="pt-PT" w:eastAsia="en-US" w:bidi="ar-SA"/>
      </w:rPr>
    </w:lvl>
    <w:lvl w:ilvl="1" w:tplc="BF58415A">
      <w:numFmt w:val="bullet"/>
      <w:lvlText w:val="•"/>
      <w:lvlJc w:val="left"/>
      <w:pPr>
        <w:ind w:left="1061" w:hanging="338"/>
      </w:pPr>
      <w:rPr>
        <w:rFonts w:hint="default"/>
        <w:lang w:val="pt-PT" w:eastAsia="en-US" w:bidi="ar-SA"/>
      </w:rPr>
    </w:lvl>
    <w:lvl w:ilvl="2" w:tplc="71D44EF4">
      <w:numFmt w:val="bullet"/>
      <w:lvlText w:val="•"/>
      <w:lvlJc w:val="left"/>
      <w:pPr>
        <w:ind w:left="1982" w:hanging="338"/>
      </w:pPr>
      <w:rPr>
        <w:rFonts w:hint="default"/>
        <w:lang w:val="pt-PT" w:eastAsia="en-US" w:bidi="ar-SA"/>
      </w:rPr>
    </w:lvl>
    <w:lvl w:ilvl="3" w:tplc="531CDF12">
      <w:numFmt w:val="bullet"/>
      <w:lvlText w:val="•"/>
      <w:lvlJc w:val="left"/>
      <w:pPr>
        <w:ind w:left="2904" w:hanging="338"/>
      </w:pPr>
      <w:rPr>
        <w:rFonts w:hint="default"/>
        <w:lang w:val="pt-PT" w:eastAsia="en-US" w:bidi="ar-SA"/>
      </w:rPr>
    </w:lvl>
    <w:lvl w:ilvl="4" w:tplc="5E0C5FEE">
      <w:numFmt w:val="bullet"/>
      <w:lvlText w:val="•"/>
      <w:lvlJc w:val="left"/>
      <w:pPr>
        <w:ind w:left="3825" w:hanging="338"/>
      </w:pPr>
      <w:rPr>
        <w:rFonts w:hint="default"/>
        <w:lang w:val="pt-PT" w:eastAsia="en-US" w:bidi="ar-SA"/>
      </w:rPr>
    </w:lvl>
    <w:lvl w:ilvl="5" w:tplc="8B16337E">
      <w:numFmt w:val="bullet"/>
      <w:lvlText w:val="•"/>
      <w:lvlJc w:val="left"/>
      <w:pPr>
        <w:ind w:left="4747" w:hanging="338"/>
      </w:pPr>
      <w:rPr>
        <w:rFonts w:hint="default"/>
        <w:lang w:val="pt-PT" w:eastAsia="en-US" w:bidi="ar-SA"/>
      </w:rPr>
    </w:lvl>
    <w:lvl w:ilvl="6" w:tplc="DBC4787A">
      <w:numFmt w:val="bullet"/>
      <w:lvlText w:val="•"/>
      <w:lvlJc w:val="left"/>
      <w:pPr>
        <w:ind w:left="5668" w:hanging="338"/>
      </w:pPr>
      <w:rPr>
        <w:rFonts w:hint="default"/>
        <w:lang w:val="pt-PT" w:eastAsia="en-US" w:bidi="ar-SA"/>
      </w:rPr>
    </w:lvl>
    <w:lvl w:ilvl="7" w:tplc="717873BC">
      <w:numFmt w:val="bullet"/>
      <w:lvlText w:val="•"/>
      <w:lvlJc w:val="left"/>
      <w:pPr>
        <w:ind w:left="6590" w:hanging="338"/>
      </w:pPr>
      <w:rPr>
        <w:rFonts w:hint="default"/>
        <w:lang w:val="pt-PT" w:eastAsia="en-US" w:bidi="ar-SA"/>
      </w:rPr>
    </w:lvl>
    <w:lvl w:ilvl="8" w:tplc="832CACE6">
      <w:numFmt w:val="bullet"/>
      <w:lvlText w:val="•"/>
      <w:lvlJc w:val="left"/>
      <w:pPr>
        <w:ind w:left="7511" w:hanging="338"/>
      </w:pPr>
      <w:rPr>
        <w:rFonts w:hint="default"/>
        <w:lang w:val="pt-PT" w:eastAsia="en-US" w:bidi="ar-SA"/>
      </w:rPr>
    </w:lvl>
  </w:abstractNum>
  <w:abstractNum w:abstractNumId="22" w15:restartNumberingAfterBreak="0">
    <w:nsid w:val="6381107F"/>
    <w:multiLevelType w:val="multilevel"/>
    <w:tmpl w:val="FF72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07092B"/>
    <w:multiLevelType w:val="multilevel"/>
    <w:tmpl w:val="CB12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AA766B"/>
    <w:multiLevelType w:val="multilevel"/>
    <w:tmpl w:val="675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F37D0"/>
    <w:multiLevelType w:val="multilevel"/>
    <w:tmpl w:val="B74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D6259"/>
    <w:multiLevelType w:val="multilevel"/>
    <w:tmpl w:val="9490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8140D"/>
    <w:multiLevelType w:val="multilevel"/>
    <w:tmpl w:val="E5E8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581869">
    <w:abstractNumId w:val="21"/>
  </w:num>
  <w:num w:numId="2" w16cid:durableId="1746368079">
    <w:abstractNumId w:val="5"/>
  </w:num>
  <w:num w:numId="3" w16cid:durableId="1998343132">
    <w:abstractNumId w:val="12"/>
  </w:num>
  <w:num w:numId="4" w16cid:durableId="143199621">
    <w:abstractNumId w:val="3"/>
  </w:num>
  <w:num w:numId="5" w16cid:durableId="962230967">
    <w:abstractNumId w:val="17"/>
  </w:num>
  <w:num w:numId="6" w16cid:durableId="620844110">
    <w:abstractNumId w:val="16"/>
  </w:num>
  <w:num w:numId="7" w16cid:durableId="1131945460">
    <w:abstractNumId w:val="4"/>
  </w:num>
  <w:num w:numId="8" w16cid:durableId="2019845057">
    <w:abstractNumId w:val="19"/>
  </w:num>
  <w:num w:numId="9" w16cid:durableId="1202092439">
    <w:abstractNumId w:val="1"/>
  </w:num>
  <w:num w:numId="10" w16cid:durableId="2026708046">
    <w:abstractNumId w:val="24"/>
  </w:num>
  <w:num w:numId="11" w16cid:durableId="323822508">
    <w:abstractNumId w:val="9"/>
  </w:num>
  <w:num w:numId="12" w16cid:durableId="1013189101">
    <w:abstractNumId w:val="15"/>
  </w:num>
  <w:num w:numId="13" w16cid:durableId="283584442">
    <w:abstractNumId w:val="10"/>
  </w:num>
  <w:num w:numId="14" w16cid:durableId="578294609">
    <w:abstractNumId w:val="20"/>
  </w:num>
  <w:num w:numId="15" w16cid:durableId="39521876">
    <w:abstractNumId w:val="8"/>
  </w:num>
  <w:num w:numId="16" w16cid:durableId="1992714441">
    <w:abstractNumId w:val="7"/>
  </w:num>
  <w:num w:numId="17" w16cid:durableId="1374772211">
    <w:abstractNumId w:val="22"/>
  </w:num>
  <w:num w:numId="18" w16cid:durableId="556011023">
    <w:abstractNumId w:val="25"/>
  </w:num>
  <w:num w:numId="19" w16cid:durableId="1301036134">
    <w:abstractNumId w:val="18"/>
  </w:num>
  <w:num w:numId="20" w16cid:durableId="1492915300">
    <w:abstractNumId w:val="23"/>
  </w:num>
  <w:num w:numId="21" w16cid:durableId="1460227477">
    <w:abstractNumId w:val="27"/>
  </w:num>
  <w:num w:numId="22" w16cid:durableId="1395203830">
    <w:abstractNumId w:val="13"/>
  </w:num>
  <w:num w:numId="23" w16cid:durableId="377556130">
    <w:abstractNumId w:val="11"/>
  </w:num>
  <w:num w:numId="24" w16cid:durableId="612636499">
    <w:abstractNumId w:val="26"/>
  </w:num>
  <w:num w:numId="25" w16cid:durableId="1610507347">
    <w:abstractNumId w:val="2"/>
  </w:num>
  <w:num w:numId="26" w16cid:durableId="15279726">
    <w:abstractNumId w:val="6"/>
  </w:num>
  <w:num w:numId="27" w16cid:durableId="1840340511">
    <w:abstractNumId w:val="0"/>
  </w:num>
  <w:num w:numId="28" w16cid:durableId="46747759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costa alves">
    <w15:presenceInfo w15:providerId="Windows Live" w15:userId="a7b175dfd77c4d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03"/>
    <w:rsid w:val="000106E6"/>
    <w:rsid w:val="0001087D"/>
    <w:rsid w:val="000178D9"/>
    <w:rsid w:val="00017B75"/>
    <w:rsid w:val="00026D87"/>
    <w:rsid w:val="00031135"/>
    <w:rsid w:val="00034789"/>
    <w:rsid w:val="0004441A"/>
    <w:rsid w:val="00045EB3"/>
    <w:rsid w:val="00050578"/>
    <w:rsid w:val="000506AF"/>
    <w:rsid w:val="00050A2F"/>
    <w:rsid w:val="00055023"/>
    <w:rsid w:val="00061CAB"/>
    <w:rsid w:val="00061D1D"/>
    <w:rsid w:val="000674AC"/>
    <w:rsid w:val="00073912"/>
    <w:rsid w:val="00082A60"/>
    <w:rsid w:val="00083FE3"/>
    <w:rsid w:val="00084A15"/>
    <w:rsid w:val="000869AB"/>
    <w:rsid w:val="00092F01"/>
    <w:rsid w:val="00094CDC"/>
    <w:rsid w:val="000B1DEE"/>
    <w:rsid w:val="000B3491"/>
    <w:rsid w:val="000C2299"/>
    <w:rsid w:val="000C67FC"/>
    <w:rsid w:val="000D308F"/>
    <w:rsid w:val="000D366F"/>
    <w:rsid w:val="000E21DF"/>
    <w:rsid w:val="000E7D96"/>
    <w:rsid w:val="000F0991"/>
    <w:rsid w:val="000F1DB7"/>
    <w:rsid w:val="000F6594"/>
    <w:rsid w:val="000F68AF"/>
    <w:rsid w:val="00101C66"/>
    <w:rsid w:val="00103B08"/>
    <w:rsid w:val="00112697"/>
    <w:rsid w:val="00112A2E"/>
    <w:rsid w:val="0011577B"/>
    <w:rsid w:val="001243DF"/>
    <w:rsid w:val="0014056B"/>
    <w:rsid w:val="00143816"/>
    <w:rsid w:val="00146F56"/>
    <w:rsid w:val="001503BD"/>
    <w:rsid w:val="00156446"/>
    <w:rsid w:val="00164135"/>
    <w:rsid w:val="001641C3"/>
    <w:rsid w:val="0017229D"/>
    <w:rsid w:val="00172FFB"/>
    <w:rsid w:val="00180DB5"/>
    <w:rsid w:val="001841B9"/>
    <w:rsid w:val="00190B0C"/>
    <w:rsid w:val="00192537"/>
    <w:rsid w:val="00195FDB"/>
    <w:rsid w:val="001A2E46"/>
    <w:rsid w:val="001A408C"/>
    <w:rsid w:val="001A70CC"/>
    <w:rsid w:val="001C013F"/>
    <w:rsid w:val="001C7214"/>
    <w:rsid w:val="001D2A20"/>
    <w:rsid w:val="001D6154"/>
    <w:rsid w:val="001D71DA"/>
    <w:rsid w:val="001D76B6"/>
    <w:rsid w:val="002006AB"/>
    <w:rsid w:val="00203A26"/>
    <w:rsid w:val="00212425"/>
    <w:rsid w:val="002157CE"/>
    <w:rsid w:val="00216BB9"/>
    <w:rsid w:val="00224ED0"/>
    <w:rsid w:val="00233FDC"/>
    <w:rsid w:val="00241AF8"/>
    <w:rsid w:val="002470E7"/>
    <w:rsid w:val="0025483F"/>
    <w:rsid w:val="00261873"/>
    <w:rsid w:val="002727C3"/>
    <w:rsid w:val="002847A4"/>
    <w:rsid w:val="0029190E"/>
    <w:rsid w:val="00292C3C"/>
    <w:rsid w:val="00293A39"/>
    <w:rsid w:val="0029460C"/>
    <w:rsid w:val="00296639"/>
    <w:rsid w:val="002968D9"/>
    <w:rsid w:val="002A6ED4"/>
    <w:rsid w:val="002B314B"/>
    <w:rsid w:val="002B7089"/>
    <w:rsid w:val="002B7560"/>
    <w:rsid w:val="002C0764"/>
    <w:rsid w:val="002C3D97"/>
    <w:rsid w:val="002C4CCB"/>
    <w:rsid w:val="002C778B"/>
    <w:rsid w:val="002D6CD0"/>
    <w:rsid w:val="002E373A"/>
    <w:rsid w:val="002E47B0"/>
    <w:rsid w:val="002F0205"/>
    <w:rsid w:val="002F4432"/>
    <w:rsid w:val="002F5E76"/>
    <w:rsid w:val="003000D6"/>
    <w:rsid w:val="0030112A"/>
    <w:rsid w:val="00301641"/>
    <w:rsid w:val="003030BA"/>
    <w:rsid w:val="00303D15"/>
    <w:rsid w:val="00304A95"/>
    <w:rsid w:val="00305EE4"/>
    <w:rsid w:val="00323F4D"/>
    <w:rsid w:val="0032542A"/>
    <w:rsid w:val="00325D03"/>
    <w:rsid w:val="003378EF"/>
    <w:rsid w:val="00343BD6"/>
    <w:rsid w:val="00351F79"/>
    <w:rsid w:val="00353C9D"/>
    <w:rsid w:val="003556D1"/>
    <w:rsid w:val="00360337"/>
    <w:rsid w:val="0036167E"/>
    <w:rsid w:val="00363F5D"/>
    <w:rsid w:val="00367526"/>
    <w:rsid w:val="00374580"/>
    <w:rsid w:val="0037544E"/>
    <w:rsid w:val="00386B5C"/>
    <w:rsid w:val="00391BF3"/>
    <w:rsid w:val="00392AC0"/>
    <w:rsid w:val="003959E7"/>
    <w:rsid w:val="003B2BE8"/>
    <w:rsid w:val="003C0A83"/>
    <w:rsid w:val="003C6489"/>
    <w:rsid w:val="003D1DE0"/>
    <w:rsid w:val="003D2E8E"/>
    <w:rsid w:val="003E027D"/>
    <w:rsid w:val="003E06AB"/>
    <w:rsid w:val="003E17E1"/>
    <w:rsid w:val="003E19A3"/>
    <w:rsid w:val="003F230A"/>
    <w:rsid w:val="003F6641"/>
    <w:rsid w:val="004067E5"/>
    <w:rsid w:val="00410BB2"/>
    <w:rsid w:val="0041148F"/>
    <w:rsid w:val="004122FC"/>
    <w:rsid w:val="00414578"/>
    <w:rsid w:val="00415AE3"/>
    <w:rsid w:val="004175ED"/>
    <w:rsid w:val="00421CF6"/>
    <w:rsid w:val="00424209"/>
    <w:rsid w:val="00424A84"/>
    <w:rsid w:val="00426849"/>
    <w:rsid w:val="004424AE"/>
    <w:rsid w:val="00446918"/>
    <w:rsid w:val="0046182A"/>
    <w:rsid w:val="00463FC5"/>
    <w:rsid w:val="00473CA2"/>
    <w:rsid w:val="00481B04"/>
    <w:rsid w:val="004836E1"/>
    <w:rsid w:val="004960FF"/>
    <w:rsid w:val="004A3046"/>
    <w:rsid w:val="004A3777"/>
    <w:rsid w:val="004A41BF"/>
    <w:rsid w:val="004A430C"/>
    <w:rsid w:val="004B19FB"/>
    <w:rsid w:val="004B2D59"/>
    <w:rsid w:val="004B6D96"/>
    <w:rsid w:val="004C2248"/>
    <w:rsid w:val="004C47B9"/>
    <w:rsid w:val="004D38F3"/>
    <w:rsid w:val="004D4F83"/>
    <w:rsid w:val="004E056B"/>
    <w:rsid w:val="004E1D9C"/>
    <w:rsid w:val="004E1F0D"/>
    <w:rsid w:val="004E3B69"/>
    <w:rsid w:val="004E6267"/>
    <w:rsid w:val="004F3D73"/>
    <w:rsid w:val="004F5000"/>
    <w:rsid w:val="00501628"/>
    <w:rsid w:val="00503C48"/>
    <w:rsid w:val="00506804"/>
    <w:rsid w:val="00507D3F"/>
    <w:rsid w:val="005131E4"/>
    <w:rsid w:val="00515513"/>
    <w:rsid w:val="00516ED5"/>
    <w:rsid w:val="00520A34"/>
    <w:rsid w:val="00523E7E"/>
    <w:rsid w:val="005274CC"/>
    <w:rsid w:val="00527A15"/>
    <w:rsid w:val="00533D6B"/>
    <w:rsid w:val="00534C23"/>
    <w:rsid w:val="00536A41"/>
    <w:rsid w:val="00536E2D"/>
    <w:rsid w:val="0054391D"/>
    <w:rsid w:val="00543F40"/>
    <w:rsid w:val="0054400A"/>
    <w:rsid w:val="005441C1"/>
    <w:rsid w:val="00547949"/>
    <w:rsid w:val="00551FB0"/>
    <w:rsid w:val="005560A5"/>
    <w:rsid w:val="00562FB9"/>
    <w:rsid w:val="00563922"/>
    <w:rsid w:val="00563CAA"/>
    <w:rsid w:val="00580B47"/>
    <w:rsid w:val="00583A5B"/>
    <w:rsid w:val="00586F5E"/>
    <w:rsid w:val="005B7A55"/>
    <w:rsid w:val="005C0F30"/>
    <w:rsid w:val="005C298F"/>
    <w:rsid w:val="005D465C"/>
    <w:rsid w:val="005D66C7"/>
    <w:rsid w:val="005E32C6"/>
    <w:rsid w:val="005F2CF6"/>
    <w:rsid w:val="005F3314"/>
    <w:rsid w:val="006061B1"/>
    <w:rsid w:val="0061020D"/>
    <w:rsid w:val="00614161"/>
    <w:rsid w:val="00615024"/>
    <w:rsid w:val="00620BB4"/>
    <w:rsid w:val="00630796"/>
    <w:rsid w:val="00630EB8"/>
    <w:rsid w:val="00633EE6"/>
    <w:rsid w:val="00634FB7"/>
    <w:rsid w:val="0063504C"/>
    <w:rsid w:val="00640E17"/>
    <w:rsid w:val="00646D42"/>
    <w:rsid w:val="0064715F"/>
    <w:rsid w:val="00655B79"/>
    <w:rsid w:val="006571DA"/>
    <w:rsid w:val="006630F9"/>
    <w:rsid w:val="00673734"/>
    <w:rsid w:val="00676ACB"/>
    <w:rsid w:val="0068117C"/>
    <w:rsid w:val="00682EF2"/>
    <w:rsid w:val="00691159"/>
    <w:rsid w:val="00695A9F"/>
    <w:rsid w:val="006B1560"/>
    <w:rsid w:val="006B4085"/>
    <w:rsid w:val="006B420D"/>
    <w:rsid w:val="006C5848"/>
    <w:rsid w:val="006C5E65"/>
    <w:rsid w:val="006C6441"/>
    <w:rsid w:val="006C65A2"/>
    <w:rsid w:val="006D1E45"/>
    <w:rsid w:val="006D4AA2"/>
    <w:rsid w:val="006E113F"/>
    <w:rsid w:val="006E29FF"/>
    <w:rsid w:val="006E3662"/>
    <w:rsid w:val="006E43DD"/>
    <w:rsid w:val="006E7BFD"/>
    <w:rsid w:val="006F435D"/>
    <w:rsid w:val="006F4EE6"/>
    <w:rsid w:val="00711797"/>
    <w:rsid w:val="00713841"/>
    <w:rsid w:val="00715F69"/>
    <w:rsid w:val="00727EA1"/>
    <w:rsid w:val="00731BA0"/>
    <w:rsid w:val="00742EC4"/>
    <w:rsid w:val="007474B3"/>
    <w:rsid w:val="0074751D"/>
    <w:rsid w:val="00755C8E"/>
    <w:rsid w:val="00760767"/>
    <w:rsid w:val="00764CAA"/>
    <w:rsid w:val="007708EB"/>
    <w:rsid w:val="00770E8D"/>
    <w:rsid w:val="007734FE"/>
    <w:rsid w:val="00775138"/>
    <w:rsid w:val="00782C35"/>
    <w:rsid w:val="00786370"/>
    <w:rsid w:val="00792987"/>
    <w:rsid w:val="0079443D"/>
    <w:rsid w:val="007A0868"/>
    <w:rsid w:val="007A6721"/>
    <w:rsid w:val="007B2626"/>
    <w:rsid w:val="007D4F7A"/>
    <w:rsid w:val="007E55EB"/>
    <w:rsid w:val="007E5F32"/>
    <w:rsid w:val="007F71CE"/>
    <w:rsid w:val="00801FC4"/>
    <w:rsid w:val="0080395F"/>
    <w:rsid w:val="00804875"/>
    <w:rsid w:val="0081013C"/>
    <w:rsid w:val="00810F79"/>
    <w:rsid w:val="0081691F"/>
    <w:rsid w:val="00820A54"/>
    <w:rsid w:val="00822C42"/>
    <w:rsid w:val="00823DD3"/>
    <w:rsid w:val="00823F6C"/>
    <w:rsid w:val="008247AB"/>
    <w:rsid w:val="00825EFC"/>
    <w:rsid w:val="00827568"/>
    <w:rsid w:val="008307BA"/>
    <w:rsid w:val="00837DBE"/>
    <w:rsid w:val="0084120B"/>
    <w:rsid w:val="00847329"/>
    <w:rsid w:val="008526D2"/>
    <w:rsid w:val="0085621C"/>
    <w:rsid w:val="008564CC"/>
    <w:rsid w:val="00867A82"/>
    <w:rsid w:val="00873F1A"/>
    <w:rsid w:val="00874AB5"/>
    <w:rsid w:val="00877E5E"/>
    <w:rsid w:val="008817C2"/>
    <w:rsid w:val="0088765C"/>
    <w:rsid w:val="00891296"/>
    <w:rsid w:val="008B0B6A"/>
    <w:rsid w:val="008B31F0"/>
    <w:rsid w:val="008B47C6"/>
    <w:rsid w:val="008B6FC9"/>
    <w:rsid w:val="008C01E6"/>
    <w:rsid w:val="008C3363"/>
    <w:rsid w:val="008C3987"/>
    <w:rsid w:val="008C5974"/>
    <w:rsid w:val="008F4A2A"/>
    <w:rsid w:val="00916316"/>
    <w:rsid w:val="0092676A"/>
    <w:rsid w:val="0094648E"/>
    <w:rsid w:val="009576A0"/>
    <w:rsid w:val="00960ACF"/>
    <w:rsid w:val="009625EA"/>
    <w:rsid w:val="009645C6"/>
    <w:rsid w:val="0096497E"/>
    <w:rsid w:val="00972674"/>
    <w:rsid w:val="009729E7"/>
    <w:rsid w:val="009772C1"/>
    <w:rsid w:val="0098275D"/>
    <w:rsid w:val="00997C67"/>
    <w:rsid w:val="009A0C01"/>
    <w:rsid w:val="009A1423"/>
    <w:rsid w:val="009A289F"/>
    <w:rsid w:val="009A2F57"/>
    <w:rsid w:val="009B0ED8"/>
    <w:rsid w:val="009B4E01"/>
    <w:rsid w:val="009B6403"/>
    <w:rsid w:val="009C462C"/>
    <w:rsid w:val="009C5B85"/>
    <w:rsid w:val="009C62A1"/>
    <w:rsid w:val="009D07C5"/>
    <w:rsid w:val="009D4AC6"/>
    <w:rsid w:val="009D5696"/>
    <w:rsid w:val="009D7649"/>
    <w:rsid w:val="009E2D5F"/>
    <w:rsid w:val="009E7AAA"/>
    <w:rsid w:val="009E7F04"/>
    <w:rsid w:val="009F5E70"/>
    <w:rsid w:val="00A0113C"/>
    <w:rsid w:val="00A0208E"/>
    <w:rsid w:val="00A02FAC"/>
    <w:rsid w:val="00A10A0B"/>
    <w:rsid w:val="00A11932"/>
    <w:rsid w:val="00A14D44"/>
    <w:rsid w:val="00A20297"/>
    <w:rsid w:val="00A35008"/>
    <w:rsid w:val="00A35808"/>
    <w:rsid w:val="00A36BED"/>
    <w:rsid w:val="00A411FA"/>
    <w:rsid w:val="00A43833"/>
    <w:rsid w:val="00A53734"/>
    <w:rsid w:val="00A6142F"/>
    <w:rsid w:val="00A6446E"/>
    <w:rsid w:val="00A66FAA"/>
    <w:rsid w:val="00A71A7F"/>
    <w:rsid w:val="00A80D7E"/>
    <w:rsid w:val="00A821DF"/>
    <w:rsid w:val="00A82B05"/>
    <w:rsid w:val="00A83585"/>
    <w:rsid w:val="00A83CE5"/>
    <w:rsid w:val="00A871F0"/>
    <w:rsid w:val="00A87328"/>
    <w:rsid w:val="00A874B4"/>
    <w:rsid w:val="00AA3179"/>
    <w:rsid w:val="00AB451B"/>
    <w:rsid w:val="00AD4329"/>
    <w:rsid w:val="00AD4E40"/>
    <w:rsid w:val="00AE3DB9"/>
    <w:rsid w:val="00AF2B8D"/>
    <w:rsid w:val="00AF3A03"/>
    <w:rsid w:val="00AF6B6D"/>
    <w:rsid w:val="00B07ECE"/>
    <w:rsid w:val="00B16703"/>
    <w:rsid w:val="00B22930"/>
    <w:rsid w:val="00B231E2"/>
    <w:rsid w:val="00B23B4D"/>
    <w:rsid w:val="00B30D17"/>
    <w:rsid w:val="00B36299"/>
    <w:rsid w:val="00B40E33"/>
    <w:rsid w:val="00B4115B"/>
    <w:rsid w:val="00B51E51"/>
    <w:rsid w:val="00B562FA"/>
    <w:rsid w:val="00B63B87"/>
    <w:rsid w:val="00B6465F"/>
    <w:rsid w:val="00B65645"/>
    <w:rsid w:val="00B757DF"/>
    <w:rsid w:val="00B90F2C"/>
    <w:rsid w:val="00B97C8A"/>
    <w:rsid w:val="00BA0FB2"/>
    <w:rsid w:val="00BB70E2"/>
    <w:rsid w:val="00BC0A4D"/>
    <w:rsid w:val="00BC1E73"/>
    <w:rsid w:val="00BC76E0"/>
    <w:rsid w:val="00BE129B"/>
    <w:rsid w:val="00BF44F4"/>
    <w:rsid w:val="00BF53B8"/>
    <w:rsid w:val="00BF68FA"/>
    <w:rsid w:val="00C1317D"/>
    <w:rsid w:val="00C14B5B"/>
    <w:rsid w:val="00C20841"/>
    <w:rsid w:val="00C217F7"/>
    <w:rsid w:val="00C2312E"/>
    <w:rsid w:val="00C24A43"/>
    <w:rsid w:val="00C31F5E"/>
    <w:rsid w:val="00C327EE"/>
    <w:rsid w:val="00C34E88"/>
    <w:rsid w:val="00C34FAF"/>
    <w:rsid w:val="00C36DF3"/>
    <w:rsid w:val="00C409FE"/>
    <w:rsid w:val="00C43677"/>
    <w:rsid w:val="00C4481F"/>
    <w:rsid w:val="00C45BB6"/>
    <w:rsid w:val="00C50428"/>
    <w:rsid w:val="00C51B44"/>
    <w:rsid w:val="00C571EE"/>
    <w:rsid w:val="00C60922"/>
    <w:rsid w:val="00C62884"/>
    <w:rsid w:val="00C62A4D"/>
    <w:rsid w:val="00C70C17"/>
    <w:rsid w:val="00C73702"/>
    <w:rsid w:val="00C812D6"/>
    <w:rsid w:val="00C84349"/>
    <w:rsid w:val="00C84DC7"/>
    <w:rsid w:val="00C855E3"/>
    <w:rsid w:val="00C92F75"/>
    <w:rsid w:val="00CA0FC1"/>
    <w:rsid w:val="00CB5FC9"/>
    <w:rsid w:val="00CC13E2"/>
    <w:rsid w:val="00CD4984"/>
    <w:rsid w:val="00CD7B30"/>
    <w:rsid w:val="00CE1EDC"/>
    <w:rsid w:val="00CE3A6E"/>
    <w:rsid w:val="00CE65BD"/>
    <w:rsid w:val="00CF1606"/>
    <w:rsid w:val="00CF5320"/>
    <w:rsid w:val="00D00E3B"/>
    <w:rsid w:val="00D016D8"/>
    <w:rsid w:val="00D019AF"/>
    <w:rsid w:val="00D026C6"/>
    <w:rsid w:val="00D1046E"/>
    <w:rsid w:val="00D12D5C"/>
    <w:rsid w:val="00D15F79"/>
    <w:rsid w:val="00D17C35"/>
    <w:rsid w:val="00D22611"/>
    <w:rsid w:val="00D241D0"/>
    <w:rsid w:val="00D301CA"/>
    <w:rsid w:val="00D34021"/>
    <w:rsid w:val="00D42249"/>
    <w:rsid w:val="00D42B03"/>
    <w:rsid w:val="00D44BF3"/>
    <w:rsid w:val="00D508D7"/>
    <w:rsid w:val="00D551D7"/>
    <w:rsid w:val="00D6079E"/>
    <w:rsid w:val="00D63CC2"/>
    <w:rsid w:val="00D66486"/>
    <w:rsid w:val="00D70A38"/>
    <w:rsid w:val="00D71B00"/>
    <w:rsid w:val="00D754FF"/>
    <w:rsid w:val="00D76A76"/>
    <w:rsid w:val="00D81431"/>
    <w:rsid w:val="00D837B4"/>
    <w:rsid w:val="00D85D58"/>
    <w:rsid w:val="00D9553B"/>
    <w:rsid w:val="00DA1496"/>
    <w:rsid w:val="00DA1FA7"/>
    <w:rsid w:val="00DA49F7"/>
    <w:rsid w:val="00DA6280"/>
    <w:rsid w:val="00DB7F44"/>
    <w:rsid w:val="00DC3E09"/>
    <w:rsid w:val="00DD0915"/>
    <w:rsid w:val="00DD3637"/>
    <w:rsid w:val="00DD642D"/>
    <w:rsid w:val="00DE0719"/>
    <w:rsid w:val="00DE1B28"/>
    <w:rsid w:val="00DE464F"/>
    <w:rsid w:val="00DF614B"/>
    <w:rsid w:val="00DF6D91"/>
    <w:rsid w:val="00E02D6D"/>
    <w:rsid w:val="00E070B3"/>
    <w:rsid w:val="00E1653D"/>
    <w:rsid w:val="00E253D2"/>
    <w:rsid w:val="00E25BAC"/>
    <w:rsid w:val="00E269BA"/>
    <w:rsid w:val="00E32AC1"/>
    <w:rsid w:val="00E42CC9"/>
    <w:rsid w:val="00E43FF3"/>
    <w:rsid w:val="00E44B60"/>
    <w:rsid w:val="00E526E4"/>
    <w:rsid w:val="00E62357"/>
    <w:rsid w:val="00E7325D"/>
    <w:rsid w:val="00E739F7"/>
    <w:rsid w:val="00E76055"/>
    <w:rsid w:val="00E81D7A"/>
    <w:rsid w:val="00E900C7"/>
    <w:rsid w:val="00E90DFA"/>
    <w:rsid w:val="00E910E0"/>
    <w:rsid w:val="00E96183"/>
    <w:rsid w:val="00E9708C"/>
    <w:rsid w:val="00EA4FE5"/>
    <w:rsid w:val="00EB0FB0"/>
    <w:rsid w:val="00EB54F5"/>
    <w:rsid w:val="00EB6302"/>
    <w:rsid w:val="00EB639A"/>
    <w:rsid w:val="00EC13E5"/>
    <w:rsid w:val="00ED066F"/>
    <w:rsid w:val="00ED0E7C"/>
    <w:rsid w:val="00ED5C6B"/>
    <w:rsid w:val="00ED7098"/>
    <w:rsid w:val="00EE0720"/>
    <w:rsid w:val="00EE70D5"/>
    <w:rsid w:val="00EE7E6C"/>
    <w:rsid w:val="00F04ADB"/>
    <w:rsid w:val="00F12A08"/>
    <w:rsid w:val="00F13266"/>
    <w:rsid w:val="00F24279"/>
    <w:rsid w:val="00F27E11"/>
    <w:rsid w:val="00F44C60"/>
    <w:rsid w:val="00F53EBD"/>
    <w:rsid w:val="00F61AB2"/>
    <w:rsid w:val="00F61B4E"/>
    <w:rsid w:val="00F62DFF"/>
    <w:rsid w:val="00F713B0"/>
    <w:rsid w:val="00F73F5E"/>
    <w:rsid w:val="00F77A4A"/>
    <w:rsid w:val="00F81AB3"/>
    <w:rsid w:val="00F86FA2"/>
    <w:rsid w:val="00F9023E"/>
    <w:rsid w:val="00FA3138"/>
    <w:rsid w:val="00FB0330"/>
    <w:rsid w:val="00FB0588"/>
    <w:rsid w:val="00FC507A"/>
    <w:rsid w:val="00FE280E"/>
    <w:rsid w:val="00FE72E6"/>
    <w:rsid w:val="04EB87CA"/>
    <w:rsid w:val="0B4464AF"/>
    <w:rsid w:val="11C17E4B"/>
    <w:rsid w:val="16D512C0"/>
    <w:rsid w:val="22E1F4F1"/>
    <w:rsid w:val="22F80519"/>
    <w:rsid w:val="253E3417"/>
    <w:rsid w:val="2A1694E3"/>
    <w:rsid w:val="304F25BE"/>
    <w:rsid w:val="32074B34"/>
    <w:rsid w:val="3EB4AE9B"/>
    <w:rsid w:val="434EAB24"/>
    <w:rsid w:val="5214DD66"/>
    <w:rsid w:val="5A654476"/>
    <w:rsid w:val="6EB01B3A"/>
    <w:rsid w:val="7B439580"/>
    <w:rsid w:val="7E6B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9DEE38"/>
  <w15:docId w15:val="{1F97A65C-4F4C-4592-BC1E-DB844529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45"/>
      <w:ind w:left="698" w:hanging="557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45"/>
      <w:ind w:left="141"/>
      <w:outlineLvl w:val="1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Ttulo3">
    <w:name w:val="heading 3"/>
    <w:basedOn w:val="Normal"/>
    <w:uiPriority w:val="9"/>
    <w:unhideWhenUsed/>
    <w:qFormat/>
    <w:pPr>
      <w:ind w:left="860" w:hanging="719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963" w:hanging="822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395"/>
      <w:ind w:left="492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395"/>
      <w:ind w:left="141"/>
    </w:pPr>
    <w:rPr>
      <w:rFonts w:ascii="Georgia" w:eastAsia="Georgia" w:hAnsi="Georgia" w:cs="Georgia"/>
      <w:b/>
      <w:bCs/>
      <w:sz w:val="24"/>
      <w:szCs w:val="24"/>
    </w:rPr>
  </w:style>
  <w:style w:type="paragraph" w:styleId="Sumrio3">
    <w:name w:val="toc 3"/>
    <w:basedOn w:val="Normal"/>
    <w:uiPriority w:val="39"/>
    <w:qFormat/>
    <w:pPr>
      <w:spacing w:before="157"/>
      <w:ind w:left="1031" w:hanging="539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158"/>
      <w:ind w:left="1031" w:hanging="539"/>
    </w:pPr>
    <w:rPr>
      <w:b/>
      <w:bCs/>
      <w:i/>
      <w:iCs/>
    </w:rPr>
  </w:style>
  <w:style w:type="paragraph" w:styleId="Sumrio5">
    <w:name w:val="toc 5"/>
    <w:basedOn w:val="Normal"/>
    <w:uiPriority w:val="1"/>
    <w:qFormat/>
    <w:pPr>
      <w:spacing w:before="157"/>
      <w:ind w:left="1780" w:hanging="749"/>
    </w:pPr>
    <w:rPr>
      <w:sz w:val="24"/>
      <w:szCs w:val="24"/>
    </w:rPr>
  </w:style>
  <w:style w:type="paragraph" w:styleId="Sumrio6">
    <w:name w:val="toc 6"/>
    <w:basedOn w:val="Normal"/>
    <w:uiPriority w:val="1"/>
    <w:qFormat/>
    <w:pPr>
      <w:spacing w:before="158"/>
      <w:ind w:left="1780" w:hanging="749"/>
    </w:pPr>
    <w:rPr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31" w:hanging="539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6C65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65A2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C65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65A2"/>
    <w:rPr>
      <w:rFonts w:ascii="Times New Roman" w:eastAsia="Times New Roman" w:hAnsi="Times New Roman" w:cs="Times New Roman"/>
      <w:lang w:val="pt-PT"/>
    </w:rPr>
  </w:style>
  <w:style w:type="character" w:styleId="Forte">
    <w:name w:val="Strong"/>
    <w:basedOn w:val="Fontepargpadro"/>
    <w:uiPriority w:val="22"/>
    <w:qFormat/>
    <w:rsid w:val="00DF6D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6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F13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29460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29460C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3F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63F5D"/>
    <w:rPr>
      <w:rFonts w:eastAsiaTheme="minorEastAsia"/>
      <w:color w:val="5A5A5A" w:themeColor="text1" w:themeTint="A5"/>
      <w:spacing w:val="15"/>
      <w:lang w:val="pt-PT"/>
    </w:rPr>
  </w:style>
  <w:style w:type="paragraph" w:styleId="Reviso">
    <w:name w:val="Revision"/>
    <w:hidden/>
    <w:uiPriority w:val="99"/>
    <w:semiHidden/>
    <w:rsid w:val="0004441A"/>
    <w:pPr>
      <w:widowControl/>
      <w:autoSpaceDE/>
      <w:autoSpaceDN/>
    </w:pPr>
    <w:rPr>
      <w:rFonts w:ascii="Times New Roman" w:eastAsia="Times New Roman" w:hAnsi="Times New Roman" w:cs="Times New Roman"/>
      <w:lang w:val="pt-PT"/>
    </w:rPr>
  </w:style>
  <w:style w:type="character" w:styleId="TextodoEspaoReservado">
    <w:name w:val="Placeholder Text"/>
    <w:basedOn w:val="Fontepargpadro"/>
    <w:uiPriority w:val="99"/>
    <w:semiHidden/>
    <w:rsid w:val="00DF61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1BF8A-FA4D-48B1-8E5A-6997F911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4511</Words>
  <Characters>24362</Characters>
  <Application>Microsoft Office Word</Application>
  <DocSecurity>0</DocSecurity>
  <Lines>203</Lines>
  <Paragraphs>57</Paragraphs>
  <ScaleCrop>false</ScaleCrop>
  <Company/>
  <LinksUpToDate>false</LinksUpToDate>
  <CharactersWithSpaces>28816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costa alves</dc:creator>
  <cp:lastModifiedBy>Matheus costa alves</cp:lastModifiedBy>
  <cp:revision>2</cp:revision>
  <cp:lastPrinted>2025-04-25T00:33:00Z</cp:lastPrinted>
  <dcterms:created xsi:type="dcterms:W3CDTF">2025-05-06T18:53:00Z</dcterms:created>
  <dcterms:modified xsi:type="dcterms:W3CDTF">2025-05-06T18:53:00Z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2025-03-01T00:00:00Z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